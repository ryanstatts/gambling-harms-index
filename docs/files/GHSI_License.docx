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73B63" w14:textId="53AE0B84" w:rsidR="00FE128C" w:rsidRPr="00FE128C" w:rsidRDefault="00597F16" w:rsidP="00FE128C">
      <w:pPr>
        <w:rPr>
          <w:rFonts w:asciiTheme="minorBidi" w:hAnsiTheme="minorBidi" w:cstheme="minorBidi"/>
          <w:b/>
          <w:sz w:val="22"/>
          <w:szCs w:val="22"/>
          <w:highlight w:val="yellow"/>
          <w:u w:val="single"/>
        </w:rPr>
      </w:pPr>
      <w:proofErr w:type="gramStart"/>
      <w:r w:rsidRPr="00597F16">
        <w:rPr>
          <w:rFonts w:asciiTheme="minorBidi" w:hAnsiTheme="minorBidi" w:cstheme="minorBidi"/>
          <w:b/>
          <w:sz w:val="22"/>
          <w:szCs w:val="22"/>
          <w:u w:val="single"/>
        </w:rPr>
        <w:t xml:space="preserve">COPYRIGHT </w:t>
      </w:r>
      <w:r w:rsidR="00886434">
        <w:rPr>
          <w:rFonts w:asciiTheme="minorBidi" w:hAnsiTheme="minorBidi" w:cstheme="minorBidi"/>
          <w:b/>
          <w:sz w:val="22"/>
          <w:szCs w:val="22"/>
          <w:u w:val="single"/>
        </w:rPr>
        <w:t xml:space="preserve"> </w:t>
      </w:r>
      <w:r w:rsidR="00DC6096">
        <w:rPr>
          <w:rFonts w:asciiTheme="minorBidi" w:hAnsiTheme="minorBidi" w:cstheme="minorBidi"/>
          <w:b/>
          <w:sz w:val="22"/>
          <w:szCs w:val="22"/>
          <w:u w:val="single"/>
        </w:rPr>
        <w:t>LICENC</w:t>
      </w:r>
      <w:r w:rsidRPr="00597F16">
        <w:rPr>
          <w:rFonts w:asciiTheme="minorBidi" w:hAnsiTheme="minorBidi" w:cstheme="minorBidi"/>
          <w:b/>
          <w:sz w:val="22"/>
          <w:szCs w:val="22"/>
          <w:u w:val="single"/>
        </w:rPr>
        <w:t>E</w:t>
      </w:r>
      <w:proofErr w:type="gramEnd"/>
      <w:r w:rsidRPr="00597F16">
        <w:rPr>
          <w:rFonts w:asciiTheme="minorBidi" w:hAnsiTheme="minorBidi" w:cstheme="minorBidi"/>
          <w:b/>
          <w:sz w:val="22"/>
          <w:szCs w:val="22"/>
          <w:u w:val="single"/>
        </w:rPr>
        <w:t xml:space="preserve"> AGREEMENT</w:t>
      </w:r>
      <w:r w:rsidR="008C1CC7">
        <w:rPr>
          <w:rFonts w:asciiTheme="minorBidi" w:hAnsiTheme="minorBidi" w:cstheme="minorBidi"/>
          <w:b/>
          <w:sz w:val="22"/>
          <w:szCs w:val="22"/>
          <w:u w:val="single"/>
        </w:rPr>
        <w:t xml:space="preserve"> </w:t>
      </w:r>
      <w:r w:rsidR="00086570">
        <w:rPr>
          <w:rFonts w:asciiTheme="minorBidi" w:hAnsiTheme="minorBidi" w:cstheme="minorBidi"/>
          <w:b/>
          <w:sz w:val="22"/>
          <w:szCs w:val="22"/>
          <w:u w:val="single"/>
        </w:rPr>
        <w:t xml:space="preserve">FOR </w:t>
      </w:r>
      <w:r w:rsidR="00CC6356">
        <w:rPr>
          <w:rFonts w:asciiTheme="minorBidi" w:hAnsiTheme="minorBidi" w:cstheme="minorBidi"/>
          <w:b/>
          <w:sz w:val="22"/>
          <w:szCs w:val="22"/>
          <w:u w:val="single"/>
        </w:rPr>
        <w:t>N</w:t>
      </w:r>
      <w:r w:rsidR="00086570">
        <w:rPr>
          <w:rFonts w:asciiTheme="minorBidi" w:hAnsiTheme="minorBidi" w:cstheme="minorBidi"/>
          <w:b/>
          <w:sz w:val="22"/>
          <w:szCs w:val="22"/>
          <w:u w:val="single"/>
        </w:rPr>
        <w:t xml:space="preserve">ON-COMMERCIAL USE OF THE </w:t>
      </w:r>
      <w:proofErr w:type="spellStart"/>
      <w:r w:rsidR="00FE128C" w:rsidRPr="00393498">
        <w:rPr>
          <w:rFonts w:asciiTheme="minorBidi" w:hAnsiTheme="minorBidi" w:cstheme="minorBidi"/>
          <w:b/>
          <w:sz w:val="22"/>
          <w:szCs w:val="22"/>
          <w:u w:val="single"/>
        </w:rPr>
        <w:t>The</w:t>
      </w:r>
      <w:proofErr w:type="spellEnd"/>
      <w:r w:rsidR="00FE128C" w:rsidRPr="00393498">
        <w:rPr>
          <w:rFonts w:asciiTheme="minorBidi" w:hAnsiTheme="minorBidi" w:cstheme="minorBidi"/>
          <w:b/>
          <w:sz w:val="22"/>
          <w:szCs w:val="22"/>
          <w:u w:val="single"/>
        </w:rPr>
        <w:t xml:space="preserve"> Gambling Harms Severity Index</w:t>
      </w:r>
      <w:r w:rsidR="00791D5A" w:rsidRPr="00393498">
        <w:rPr>
          <w:rFonts w:asciiTheme="minorBidi" w:hAnsiTheme="minorBidi" w:cstheme="minorBidi"/>
          <w:b/>
          <w:sz w:val="22"/>
          <w:szCs w:val="22"/>
          <w:u w:val="single"/>
        </w:rPr>
        <w:t xml:space="preserve"> (suite of tools, including for people who gamble (GHSI), for affected others (GHSI-AO) and for recovery (GHSI-Recovery)</w:t>
      </w:r>
    </w:p>
    <w:p w14:paraId="286AEDF9" w14:textId="56FC9DCB" w:rsidR="00597F16" w:rsidRPr="00597F16" w:rsidRDefault="00597F16" w:rsidP="00FE128C">
      <w:pPr>
        <w:rPr>
          <w:rFonts w:asciiTheme="minorBidi" w:hAnsiTheme="minorBidi" w:cstheme="minorBidi"/>
          <w:b/>
          <w:sz w:val="22"/>
          <w:szCs w:val="22"/>
          <w:u w:val="single"/>
        </w:rPr>
      </w:pPr>
    </w:p>
    <w:p w14:paraId="29382866" w14:textId="77777777" w:rsidR="00597F16" w:rsidRDefault="00597F16">
      <w:pPr>
        <w:rPr>
          <w:rFonts w:asciiTheme="minorBidi" w:hAnsiTheme="minorBidi" w:cstheme="minorBidi"/>
          <w:b/>
          <w:sz w:val="22"/>
          <w:szCs w:val="22"/>
        </w:rPr>
      </w:pPr>
    </w:p>
    <w:p w14:paraId="6A729AB5" w14:textId="4CF3A1B3" w:rsidR="00062A0B" w:rsidRDefault="00DC6096">
      <w:pPr>
        <w:rPr>
          <w:rFonts w:asciiTheme="minorBidi" w:hAnsiTheme="minorBidi" w:cstheme="minorBidi"/>
          <w:sz w:val="22"/>
          <w:szCs w:val="22"/>
        </w:rPr>
      </w:pPr>
      <w:r>
        <w:rPr>
          <w:rFonts w:asciiTheme="minorBidi" w:hAnsiTheme="minorBidi" w:cstheme="minorBidi"/>
          <w:b/>
          <w:sz w:val="22"/>
          <w:szCs w:val="22"/>
        </w:rPr>
        <w:t>THIS LICENC</w:t>
      </w:r>
      <w:r w:rsidR="00F40747" w:rsidRPr="00597F16">
        <w:rPr>
          <w:rFonts w:asciiTheme="minorBidi" w:hAnsiTheme="minorBidi" w:cstheme="minorBidi"/>
          <w:b/>
          <w:sz w:val="22"/>
          <w:szCs w:val="22"/>
        </w:rPr>
        <w:t>E AGREEMENT</w:t>
      </w:r>
      <w:r w:rsidR="00F40747" w:rsidRPr="00597F16">
        <w:rPr>
          <w:rFonts w:asciiTheme="minorBidi" w:hAnsiTheme="minorBidi" w:cstheme="minorBidi"/>
          <w:sz w:val="22"/>
          <w:szCs w:val="22"/>
        </w:rPr>
        <w:t xml:space="preserve"> is made on</w:t>
      </w:r>
      <w:r w:rsidR="00062A0B">
        <w:rPr>
          <w:rFonts w:asciiTheme="minorBidi" w:hAnsiTheme="minorBidi" w:cstheme="minorBidi"/>
          <w:sz w:val="22"/>
          <w:szCs w:val="22"/>
        </w:rPr>
        <w:t xml:space="preserve"> </w:t>
      </w:r>
      <w:r w:rsidR="00062A0B" w:rsidRPr="00195EBD">
        <w:rPr>
          <w:rFonts w:asciiTheme="minorBidi" w:hAnsiTheme="minorBidi" w:cstheme="minorBidi"/>
          <w:sz w:val="22"/>
          <w:szCs w:val="22"/>
        </w:rPr>
        <w:t>(</w:t>
      </w:r>
      <w:r w:rsidR="00CC6356" w:rsidRPr="00393498">
        <w:rPr>
          <w:rFonts w:asciiTheme="minorBidi" w:hAnsiTheme="minorBidi" w:cstheme="minorBidi"/>
          <w:sz w:val="22"/>
          <w:szCs w:val="22"/>
          <w:highlight w:val="yellow"/>
        </w:rPr>
        <w:t>XX/XX/XXXX</w:t>
      </w:r>
      <w:r w:rsidR="00062A0B" w:rsidRPr="00195EBD">
        <w:rPr>
          <w:rFonts w:asciiTheme="minorBidi" w:hAnsiTheme="minorBidi" w:cstheme="minorBidi"/>
          <w:sz w:val="22"/>
          <w:szCs w:val="22"/>
        </w:rPr>
        <w:t>)</w:t>
      </w:r>
      <w:r w:rsidR="00F40747" w:rsidRPr="00597F16">
        <w:rPr>
          <w:rFonts w:asciiTheme="minorBidi" w:hAnsiTheme="minorBidi" w:cstheme="minorBidi"/>
          <w:sz w:val="22"/>
          <w:szCs w:val="22"/>
        </w:rPr>
        <w:t xml:space="preserve"> </w:t>
      </w:r>
      <w:r w:rsidR="00886434">
        <w:rPr>
          <w:rFonts w:asciiTheme="minorBidi" w:hAnsiTheme="minorBidi" w:cstheme="minorBidi"/>
          <w:sz w:val="22"/>
          <w:szCs w:val="22"/>
        </w:rPr>
        <w:t xml:space="preserve">       </w:t>
      </w:r>
      <w:r w:rsidR="00062A0B">
        <w:rPr>
          <w:rFonts w:asciiTheme="minorBidi" w:hAnsiTheme="minorBidi" w:cstheme="minorBidi"/>
          <w:sz w:val="22"/>
          <w:szCs w:val="22"/>
        </w:rPr>
        <w:t xml:space="preserve">          </w:t>
      </w:r>
      <w:r w:rsidR="00886434">
        <w:rPr>
          <w:rFonts w:asciiTheme="minorBidi" w:hAnsiTheme="minorBidi" w:cstheme="minorBidi"/>
          <w:sz w:val="22"/>
          <w:szCs w:val="22"/>
        </w:rPr>
        <w:t xml:space="preserve">          </w:t>
      </w:r>
      <w:r w:rsidR="00F40747" w:rsidRPr="00597F16">
        <w:rPr>
          <w:rFonts w:asciiTheme="minorBidi" w:hAnsiTheme="minorBidi" w:cstheme="minorBidi"/>
          <w:sz w:val="22"/>
          <w:szCs w:val="22"/>
        </w:rPr>
        <w:t xml:space="preserve"> </w:t>
      </w:r>
    </w:p>
    <w:p w14:paraId="49A600CC" w14:textId="77777777" w:rsidR="00062A0B" w:rsidRDefault="00062A0B">
      <w:pPr>
        <w:rPr>
          <w:rFonts w:asciiTheme="minorBidi" w:hAnsiTheme="minorBidi" w:cstheme="minorBidi"/>
          <w:sz w:val="22"/>
          <w:szCs w:val="22"/>
        </w:rPr>
      </w:pPr>
    </w:p>
    <w:p w14:paraId="0079734C" w14:textId="77777777" w:rsidR="00062A0B" w:rsidRDefault="00062A0B">
      <w:pPr>
        <w:rPr>
          <w:rFonts w:asciiTheme="minorBidi" w:hAnsiTheme="minorBidi" w:cstheme="minorBidi"/>
          <w:sz w:val="22"/>
          <w:szCs w:val="22"/>
        </w:rPr>
      </w:pPr>
    </w:p>
    <w:p w14:paraId="4E48CE46" w14:textId="77777777" w:rsidR="00F40747" w:rsidRPr="00597F16" w:rsidRDefault="00F40747">
      <w:pPr>
        <w:rPr>
          <w:rFonts w:asciiTheme="minorBidi" w:hAnsiTheme="minorBidi" w:cstheme="minorBidi"/>
          <w:sz w:val="22"/>
          <w:szCs w:val="22"/>
        </w:rPr>
      </w:pPr>
      <w:r w:rsidRPr="00597F16">
        <w:rPr>
          <w:rFonts w:asciiTheme="minorBidi" w:hAnsiTheme="minorBidi" w:cstheme="minorBidi"/>
          <w:sz w:val="22"/>
          <w:szCs w:val="22"/>
        </w:rPr>
        <w:t>between:</w:t>
      </w:r>
    </w:p>
    <w:p w14:paraId="5A1E3EF4" w14:textId="77777777" w:rsidR="00F40747" w:rsidRPr="00A7021B" w:rsidRDefault="00F40747">
      <w:pPr>
        <w:rPr>
          <w:rFonts w:asciiTheme="minorBidi" w:hAnsiTheme="minorBidi" w:cstheme="minorBidi"/>
          <w:b/>
          <w:bCs/>
          <w:sz w:val="22"/>
          <w:szCs w:val="22"/>
        </w:rPr>
      </w:pPr>
    </w:p>
    <w:p w14:paraId="5561EEAE" w14:textId="77777777" w:rsidR="00F40747" w:rsidRPr="00597F16" w:rsidRDefault="00E81E10" w:rsidP="00EF617D">
      <w:pPr>
        <w:pStyle w:val="Parties"/>
        <w:numPr>
          <w:ilvl w:val="0"/>
          <w:numId w:val="8"/>
        </w:numPr>
        <w:rPr>
          <w:rFonts w:asciiTheme="minorBidi" w:hAnsiTheme="minorBidi" w:cstheme="minorBidi"/>
          <w:sz w:val="22"/>
          <w:szCs w:val="22"/>
        </w:rPr>
      </w:pPr>
      <w:bookmarkStart w:id="0" w:name="Parties"/>
      <w:bookmarkEnd w:id="0"/>
      <w:r w:rsidRPr="00A7021B">
        <w:rPr>
          <w:rFonts w:asciiTheme="minorBidi" w:hAnsiTheme="minorBidi" w:cstheme="minorBidi"/>
          <w:b/>
          <w:bCs/>
          <w:sz w:val="22"/>
          <w:szCs w:val="22"/>
          <w:lang w:val="en-US"/>
        </w:rPr>
        <w:t xml:space="preserve">University of Plymouth </w:t>
      </w:r>
      <w:r w:rsidR="00DC6096">
        <w:rPr>
          <w:rFonts w:asciiTheme="minorBidi" w:hAnsiTheme="minorBidi" w:cstheme="minorBidi"/>
          <w:sz w:val="22"/>
          <w:szCs w:val="22"/>
          <w:lang w:val="en-US"/>
        </w:rPr>
        <w:t xml:space="preserve">a higher education corporation having its </w:t>
      </w:r>
      <w:r w:rsidR="00EF617D">
        <w:rPr>
          <w:rFonts w:asciiTheme="minorBidi" w:hAnsiTheme="minorBidi" w:cstheme="minorBidi"/>
          <w:sz w:val="22"/>
          <w:szCs w:val="22"/>
          <w:lang w:val="en-US"/>
        </w:rPr>
        <w:t xml:space="preserve">registered office </w:t>
      </w:r>
      <w:r w:rsidRPr="00597F16">
        <w:rPr>
          <w:rFonts w:asciiTheme="minorBidi" w:hAnsiTheme="minorBidi" w:cstheme="minorBidi"/>
          <w:sz w:val="22"/>
          <w:szCs w:val="22"/>
          <w:lang w:val="en-US"/>
        </w:rPr>
        <w:t>at</w:t>
      </w:r>
      <w:r w:rsidR="00EF617D">
        <w:rPr>
          <w:rFonts w:asciiTheme="minorBidi" w:hAnsiTheme="minorBidi" w:cstheme="minorBidi"/>
          <w:sz w:val="22"/>
          <w:szCs w:val="22"/>
          <w:lang w:val="en-US"/>
        </w:rPr>
        <w:t xml:space="preserve"> Drake Circus, Plymouth, </w:t>
      </w:r>
      <w:r w:rsidR="00450CB2" w:rsidRPr="00450CB2">
        <w:rPr>
          <w:rFonts w:asciiTheme="minorBidi" w:hAnsiTheme="minorBidi" w:cstheme="minorBidi"/>
          <w:sz w:val="22"/>
          <w:szCs w:val="22"/>
          <w:lang w:val="en-US"/>
        </w:rPr>
        <w:t>PL4 8AA</w:t>
      </w:r>
      <w:r w:rsidRPr="00597F16">
        <w:rPr>
          <w:rFonts w:asciiTheme="minorBidi" w:hAnsiTheme="minorBidi" w:cstheme="minorBidi"/>
          <w:sz w:val="22"/>
          <w:szCs w:val="22"/>
          <w:lang w:val="en-US"/>
        </w:rPr>
        <w:t>, United Kingdom</w:t>
      </w:r>
      <w:r w:rsidR="00450CB2">
        <w:rPr>
          <w:rFonts w:asciiTheme="minorBidi" w:hAnsiTheme="minorBidi" w:cstheme="minorBidi"/>
          <w:sz w:val="22"/>
          <w:szCs w:val="22"/>
          <w:lang w:val="en-US"/>
        </w:rPr>
        <w:t xml:space="preserve"> and Affiliates</w:t>
      </w:r>
      <w:r w:rsidRPr="00597F16">
        <w:rPr>
          <w:rFonts w:asciiTheme="minorBidi" w:hAnsiTheme="minorBidi" w:cstheme="minorBidi"/>
          <w:sz w:val="22"/>
          <w:szCs w:val="22"/>
          <w:lang w:val="en-US"/>
        </w:rPr>
        <w:t xml:space="preserve"> (the "</w:t>
      </w:r>
      <w:r w:rsidRPr="00597F16">
        <w:rPr>
          <w:rFonts w:asciiTheme="minorBidi" w:hAnsiTheme="minorBidi" w:cstheme="minorBidi"/>
          <w:b/>
          <w:bCs/>
          <w:sz w:val="22"/>
          <w:szCs w:val="22"/>
          <w:lang w:val="en-US"/>
        </w:rPr>
        <w:t>Licensor</w:t>
      </w:r>
      <w:r w:rsidRPr="00597F16">
        <w:rPr>
          <w:rFonts w:asciiTheme="minorBidi" w:hAnsiTheme="minorBidi" w:cstheme="minorBidi"/>
          <w:sz w:val="22"/>
          <w:szCs w:val="22"/>
          <w:lang w:val="en-US"/>
        </w:rPr>
        <w:t xml:space="preserve">") </w:t>
      </w:r>
    </w:p>
    <w:p w14:paraId="290E7376" w14:textId="77777777" w:rsidR="00F40747" w:rsidRPr="00195EBD" w:rsidRDefault="00F40747">
      <w:pPr>
        <w:rPr>
          <w:rFonts w:asciiTheme="minorBidi" w:hAnsiTheme="minorBidi" w:cstheme="minorBidi"/>
          <w:b/>
          <w:sz w:val="22"/>
          <w:szCs w:val="22"/>
        </w:rPr>
      </w:pPr>
    </w:p>
    <w:p w14:paraId="2A703F13" w14:textId="5C10AB9F" w:rsidR="00F40747" w:rsidRPr="00393498" w:rsidRDefault="00CC6356" w:rsidP="00064252">
      <w:pPr>
        <w:pStyle w:val="Parties"/>
        <w:numPr>
          <w:ilvl w:val="0"/>
          <w:numId w:val="8"/>
        </w:numPr>
        <w:rPr>
          <w:rFonts w:asciiTheme="minorBidi" w:hAnsiTheme="minorBidi" w:cstheme="minorBidi"/>
          <w:sz w:val="22"/>
          <w:szCs w:val="22"/>
          <w:highlight w:val="yellow"/>
        </w:rPr>
      </w:pPr>
      <w:r w:rsidRPr="00393498">
        <w:rPr>
          <w:rFonts w:asciiTheme="minorBidi" w:hAnsiTheme="minorBidi" w:cstheme="minorBidi"/>
          <w:b/>
          <w:sz w:val="22"/>
          <w:szCs w:val="22"/>
          <w:highlight w:val="yellow"/>
        </w:rPr>
        <w:t>Institute name</w:t>
      </w:r>
      <w:r w:rsidR="00285276" w:rsidRPr="00393498">
        <w:rPr>
          <w:rFonts w:asciiTheme="minorBidi" w:hAnsiTheme="minorBidi" w:cstheme="minorBidi"/>
          <w:sz w:val="22"/>
          <w:szCs w:val="22"/>
          <w:highlight w:val="yellow"/>
        </w:rPr>
        <w:t xml:space="preserve"> </w:t>
      </w:r>
      <w:r w:rsidRPr="00393498">
        <w:rPr>
          <w:rFonts w:asciiTheme="minorBidi" w:hAnsiTheme="minorBidi" w:cstheme="minorBidi"/>
          <w:sz w:val="22"/>
          <w:szCs w:val="22"/>
          <w:highlight w:val="yellow"/>
        </w:rPr>
        <w:t xml:space="preserve">and address </w:t>
      </w:r>
      <w:r w:rsidR="00F40747" w:rsidRPr="00393498">
        <w:rPr>
          <w:rFonts w:asciiTheme="minorBidi" w:hAnsiTheme="minorBidi" w:cstheme="minorBidi"/>
          <w:sz w:val="22"/>
          <w:szCs w:val="22"/>
          <w:highlight w:val="yellow"/>
        </w:rPr>
        <w:t>(</w:t>
      </w:r>
      <w:r w:rsidR="00354B13" w:rsidRPr="00393498">
        <w:rPr>
          <w:rFonts w:asciiTheme="minorBidi" w:hAnsiTheme="minorBidi" w:cstheme="minorBidi"/>
          <w:sz w:val="22"/>
          <w:szCs w:val="22"/>
          <w:highlight w:val="yellow"/>
        </w:rPr>
        <w:t xml:space="preserve">the </w:t>
      </w:r>
      <w:r w:rsidR="00AA7DBA" w:rsidRPr="00393498">
        <w:rPr>
          <w:rFonts w:asciiTheme="minorBidi" w:hAnsiTheme="minorBidi" w:cstheme="minorBidi"/>
          <w:sz w:val="22"/>
          <w:szCs w:val="22"/>
          <w:highlight w:val="yellow"/>
        </w:rPr>
        <w:t>“</w:t>
      </w:r>
      <w:r w:rsidR="00F40747" w:rsidRPr="00393498">
        <w:rPr>
          <w:rFonts w:asciiTheme="minorBidi" w:hAnsiTheme="minorBidi" w:cstheme="minorBidi"/>
          <w:b/>
          <w:bCs/>
          <w:sz w:val="22"/>
          <w:szCs w:val="22"/>
          <w:highlight w:val="yellow"/>
        </w:rPr>
        <w:t>Licensee</w:t>
      </w:r>
      <w:r w:rsidR="00E81E10" w:rsidRPr="00393498">
        <w:rPr>
          <w:rFonts w:asciiTheme="minorBidi" w:hAnsiTheme="minorBidi" w:cstheme="minorBidi"/>
          <w:sz w:val="22"/>
          <w:szCs w:val="22"/>
          <w:highlight w:val="yellow"/>
        </w:rPr>
        <w:t>”)</w:t>
      </w:r>
      <w:r w:rsidR="004D071A" w:rsidRPr="00393498">
        <w:rPr>
          <w:rFonts w:asciiTheme="minorBidi" w:hAnsiTheme="minorBidi" w:cstheme="minorBidi"/>
          <w:sz w:val="22"/>
          <w:szCs w:val="22"/>
          <w:highlight w:val="yellow"/>
        </w:rPr>
        <w:t xml:space="preserve">, duly represented by </w:t>
      </w:r>
      <w:r w:rsidRPr="00393498">
        <w:rPr>
          <w:rFonts w:asciiTheme="minorBidi" w:hAnsiTheme="minorBidi" w:cstheme="minorBidi"/>
          <w:sz w:val="22"/>
          <w:szCs w:val="22"/>
          <w:highlight w:val="yellow"/>
        </w:rPr>
        <w:t>name</w:t>
      </w:r>
      <w:r w:rsidR="00195EBD" w:rsidRPr="00393498">
        <w:rPr>
          <w:rFonts w:asciiTheme="minorBidi" w:hAnsiTheme="minorBidi" w:cstheme="minorBidi"/>
          <w:sz w:val="22"/>
          <w:szCs w:val="22"/>
          <w:highlight w:val="yellow"/>
        </w:rPr>
        <w:t xml:space="preserve">, </w:t>
      </w:r>
      <w:r w:rsidRPr="00393498">
        <w:rPr>
          <w:rFonts w:asciiTheme="minorBidi" w:hAnsiTheme="minorBidi" w:cstheme="minorBidi"/>
          <w:sz w:val="22"/>
          <w:szCs w:val="22"/>
          <w:highlight w:val="yellow"/>
        </w:rPr>
        <w:t>job title</w:t>
      </w:r>
    </w:p>
    <w:p w14:paraId="2F308123" w14:textId="77777777" w:rsidR="00AA7DBA" w:rsidRPr="004D071A" w:rsidRDefault="00AA7DBA">
      <w:pPr>
        <w:ind w:left="720" w:hanging="720"/>
        <w:rPr>
          <w:rFonts w:asciiTheme="minorBidi" w:hAnsiTheme="minorBidi" w:cstheme="minorBidi"/>
          <w:b/>
          <w:sz w:val="22"/>
          <w:szCs w:val="22"/>
        </w:rPr>
      </w:pPr>
    </w:p>
    <w:p w14:paraId="72D6EF42" w14:textId="77777777" w:rsidR="00F40747" w:rsidRPr="00E81E10" w:rsidRDefault="00F40747">
      <w:pPr>
        <w:ind w:left="720" w:hanging="720"/>
        <w:rPr>
          <w:rFonts w:asciiTheme="minorBidi" w:hAnsiTheme="minorBidi" w:cstheme="minorBidi"/>
          <w:sz w:val="22"/>
          <w:szCs w:val="22"/>
        </w:rPr>
      </w:pPr>
      <w:r w:rsidRPr="00E81E10">
        <w:rPr>
          <w:rFonts w:asciiTheme="minorBidi" w:hAnsiTheme="minorBidi" w:cstheme="minorBidi"/>
          <w:b/>
          <w:sz w:val="22"/>
          <w:szCs w:val="22"/>
        </w:rPr>
        <w:t>IT IS AGREED</w:t>
      </w:r>
      <w:r w:rsidRPr="00E81E10">
        <w:rPr>
          <w:rFonts w:asciiTheme="minorBidi" w:hAnsiTheme="minorBidi" w:cstheme="minorBidi"/>
          <w:sz w:val="22"/>
          <w:szCs w:val="22"/>
        </w:rPr>
        <w:t xml:space="preserve"> as follows:</w:t>
      </w:r>
    </w:p>
    <w:p w14:paraId="3AA5A51F" w14:textId="77777777" w:rsidR="00F40747" w:rsidRPr="00E81E10" w:rsidRDefault="00F40747">
      <w:pPr>
        <w:ind w:left="720" w:hanging="720"/>
        <w:rPr>
          <w:rFonts w:asciiTheme="minorBidi" w:hAnsiTheme="minorBidi" w:cstheme="minorBidi"/>
          <w:sz w:val="22"/>
          <w:szCs w:val="22"/>
        </w:rPr>
      </w:pPr>
    </w:p>
    <w:p w14:paraId="7FBC70B2" w14:textId="77777777" w:rsidR="00F40747" w:rsidRPr="00E81E10" w:rsidRDefault="00F40747">
      <w:pPr>
        <w:pStyle w:val="LOLglOtherL1"/>
        <w:rPr>
          <w:rFonts w:asciiTheme="minorBidi" w:hAnsiTheme="minorBidi" w:cstheme="minorBidi"/>
          <w:b/>
          <w:sz w:val="22"/>
          <w:szCs w:val="22"/>
        </w:rPr>
      </w:pPr>
      <w:r w:rsidRPr="00E81E10">
        <w:rPr>
          <w:rFonts w:asciiTheme="minorBidi" w:hAnsiTheme="minorBidi" w:cstheme="minorBidi"/>
          <w:b/>
          <w:sz w:val="22"/>
          <w:szCs w:val="22"/>
        </w:rPr>
        <w:t>DEFINITIONS AND INTERPRETATION</w:t>
      </w:r>
    </w:p>
    <w:p w14:paraId="7B3C6614" w14:textId="77777777" w:rsidR="00F40747" w:rsidRPr="00E81E10" w:rsidRDefault="00F40747">
      <w:pPr>
        <w:pStyle w:val="LOLglOtherL2"/>
        <w:tabs>
          <w:tab w:val="clear" w:pos="360"/>
        </w:tabs>
        <w:rPr>
          <w:rFonts w:asciiTheme="minorBidi" w:hAnsiTheme="minorBidi" w:cstheme="minorBidi"/>
          <w:sz w:val="22"/>
          <w:szCs w:val="22"/>
        </w:rPr>
      </w:pPr>
      <w:r w:rsidRPr="00E81E10">
        <w:rPr>
          <w:rFonts w:asciiTheme="minorBidi" w:hAnsiTheme="minorBidi" w:cstheme="minorBidi"/>
          <w:sz w:val="22"/>
          <w:szCs w:val="22"/>
        </w:rPr>
        <w:t>In this document (“</w:t>
      </w:r>
      <w:r w:rsidRPr="00E81E10">
        <w:rPr>
          <w:rFonts w:asciiTheme="minorBidi" w:hAnsiTheme="minorBidi" w:cstheme="minorBidi"/>
          <w:b/>
          <w:sz w:val="22"/>
          <w:szCs w:val="22"/>
        </w:rPr>
        <w:t>the Agreement</w:t>
      </w:r>
      <w:r w:rsidRPr="00E81E10">
        <w:rPr>
          <w:rFonts w:asciiTheme="minorBidi" w:hAnsiTheme="minorBidi" w:cstheme="minorBidi"/>
          <w:sz w:val="22"/>
          <w:szCs w:val="22"/>
        </w:rPr>
        <w:t>”), hereinafter:</w:t>
      </w:r>
    </w:p>
    <w:p w14:paraId="57251290" w14:textId="42E62D2F" w:rsidR="00F40747" w:rsidRPr="00062A0B" w:rsidRDefault="00062A0B" w:rsidP="00FE128C">
      <w:pPr>
        <w:pStyle w:val="NumContinue"/>
        <w:ind w:left="720"/>
        <w:rPr>
          <w:rFonts w:asciiTheme="minorBidi" w:hAnsiTheme="minorBidi" w:cstheme="minorBidi"/>
          <w:b/>
          <w:sz w:val="22"/>
          <w:szCs w:val="22"/>
        </w:rPr>
      </w:pPr>
      <w:r>
        <w:rPr>
          <w:rFonts w:asciiTheme="minorBidi" w:hAnsiTheme="minorBidi" w:cstheme="minorBidi"/>
          <w:b/>
          <w:sz w:val="22"/>
          <w:szCs w:val="22"/>
        </w:rPr>
        <w:t>“</w:t>
      </w:r>
      <w:r w:rsidR="00335673">
        <w:rPr>
          <w:rFonts w:asciiTheme="minorBidi" w:hAnsiTheme="minorBidi" w:cstheme="minorBidi"/>
          <w:b/>
          <w:sz w:val="22"/>
          <w:szCs w:val="22"/>
        </w:rPr>
        <w:t>INSTRUMENT</w:t>
      </w:r>
      <w:r w:rsidR="00F40747" w:rsidRPr="00BB383B">
        <w:rPr>
          <w:rFonts w:asciiTheme="minorBidi" w:hAnsiTheme="minorBidi" w:cstheme="minorBidi"/>
          <w:b/>
          <w:sz w:val="22"/>
          <w:szCs w:val="22"/>
        </w:rPr>
        <w:t>”</w:t>
      </w:r>
      <w:r w:rsidR="00F40747" w:rsidRPr="00BB383B">
        <w:rPr>
          <w:rFonts w:asciiTheme="minorBidi" w:hAnsiTheme="minorBidi" w:cstheme="minorBidi"/>
          <w:sz w:val="22"/>
          <w:szCs w:val="22"/>
        </w:rPr>
        <w:t xml:space="preserve"> shall mean</w:t>
      </w:r>
      <w:r w:rsidR="00BB383B">
        <w:rPr>
          <w:rFonts w:asciiTheme="minorBidi" w:hAnsiTheme="minorBidi" w:cstheme="minorBidi"/>
          <w:sz w:val="22"/>
          <w:szCs w:val="22"/>
        </w:rPr>
        <w:t xml:space="preserve"> any version of</w:t>
      </w:r>
      <w:r w:rsidR="00F40747" w:rsidRPr="00BB383B">
        <w:rPr>
          <w:rFonts w:asciiTheme="minorBidi" w:hAnsiTheme="minorBidi" w:cstheme="minorBidi"/>
          <w:sz w:val="22"/>
          <w:szCs w:val="22"/>
        </w:rPr>
        <w:t xml:space="preserve"> the </w:t>
      </w:r>
      <w:proofErr w:type="spellStart"/>
      <w:r w:rsidR="00FE128C" w:rsidRPr="00393498">
        <w:rPr>
          <w:rFonts w:asciiTheme="minorBidi" w:hAnsiTheme="minorBidi" w:cstheme="minorBidi"/>
          <w:sz w:val="22"/>
          <w:szCs w:val="22"/>
        </w:rPr>
        <w:t>The</w:t>
      </w:r>
      <w:proofErr w:type="spellEnd"/>
      <w:r w:rsidR="00FE128C" w:rsidRPr="00393498">
        <w:rPr>
          <w:rFonts w:asciiTheme="minorBidi" w:hAnsiTheme="minorBidi" w:cstheme="minorBidi"/>
          <w:sz w:val="22"/>
          <w:szCs w:val="22"/>
        </w:rPr>
        <w:t xml:space="preserve"> Gambling Harms Severity Index</w:t>
      </w:r>
      <w:r w:rsidR="0093241E" w:rsidRPr="00393498">
        <w:rPr>
          <w:rFonts w:asciiTheme="minorBidi" w:hAnsiTheme="minorBidi" w:cstheme="minorBidi"/>
          <w:sz w:val="22"/>
          <w:szCs w:val="22"/>
        </w:rPr>
        <w:t xml:space="preserve"> (</w:t>
      </w:r>
      <w:r w:rsidR="0093241E" w:rsidRPr="00393498">
        <w:rPr>
          <w:rFonts w:asciiTheme="minorBidi" w:hAnsiTheme="minorBidi" w:cstheme="minorBidi"/>
          <w:sz w:val="22"/>
          <w:szCs w:val="22"/>
          <w:u w:val="single"/>
        </w:rPr>
        <w:t>including for people who gamble (GHSI), for affected others (GHSI-AO) and for recovery (GHSI-</w:t>
      </w:r>
      <w:proofErr w:type="gramStart"/>
      <w:r w:rsidR="0093241E" w:rsidRPr="00393498">
        <w:rPr>
          <w:rFonts w:asciiTheme="minorBidi" w:hAnsiTheme="minorBidi" w:cstheme="minorBidi"/>
          <w:sz w:val="22"/>
          <w:szCs w:val="22"/>
          <w:u w:val="single"/>
        </w:rPr>
        <w:t>Recovery)</w:t>
      </w:r>
      <w:r w:rsidR="00335673" w:rsidRPr="00393498">
        <w:rPr>
          <w:rFonts w:asciiTheme="minorBidi" w:hAnsiTheme="minorBidi" w:cstheme="minorBidi"/>
          <w:sz w:val="22"/>
          <w:szCs w:val="22"/>
        </w:rPr>
        <w:t>INSTRUMENT</w:t>
      </w:r>
      <w:proofErr w:type="gramEnd"/>
      <w:r w:rsidR="00064252">
        <w:rPr>
          <w:rFonts w:asciiTheme="minorBidi" w:hAnsiTheme="minorBidi" w:cstheme="minorBidi"/>
          <w:sz w:val="22"/>
          <w:szCs w:val="22"/>
        </w:rPr>
        <w:t xml:space="preserve"> as described in Schedule 1</w:t>
      </w:r>
      <w:r w:rsidR="00F40747" w:rsidRPr="00241827">
        <w:rPr>
          <w:rFonts w:asciiTheme="minorBidi" w:hAnsiTheme="minorBidi" w:cstheme="minorBidi"/>
          <w:sz w:val="22"/>
          <w:szCs w:val="22"/>
        </w:rPr>
        <w:t>;</w:t>
      </w:r>
    </w:p>
    <w:p w14:paraId="4445FD8C" w14:textId="77777777" w:rsidR="005D771C" w:rsidRPr="005D771C" w:rsidRDefault="005D771C">
      <w:pPr>
        <w:pStyle w:val="NumContinue"/>
        <w:ind w:left="720"/>
        <w:rPr>
          <w:rFonts w:asciiTheme="minorBidi" w:hAnsiTheme="minorBidi" w:cstheme="minorBidi"/>
          <w:bCs/>
          <w:sz w:val="22"/>
          <w:szCs w:val="22"/>
        </w:rPr>
      </w:pPr>
      <w:r>
        <w:rPr>
          <w:rFonts w:asciiTheme="minorBidi" w:hAnsiTheme="minorBidi" w:cstheme="minorBidi"/>
          <w:b/>
          <w:sz w:val="22"/>
          <w:szCs w:val="22"/>
        </w:rPr>
        <w:t xml:space="preserve">“Affiliates” </w:t>
      </w:r>
      <w:r>
        <w:rPr>
          <w:rFonts w:asciiTheme="minorBidi" w:hAnsiTheme="minorBidi" w:cstheme="minorBidi"/>
          <w:bCs/>
          <w:sz w:val="22"/>
          <w:szCs w:val="22"/>
        </w:rPr>
        <w:t xml:space="preserve">shall mean </w:t>
      </w:r>
      <w:r w:rsidR="00BB5A2F">
        <w:rPr>
          <w:rFonts w:asciiTheme="minorBidi" w:hAnsiTheme="minorBidi" w:cstheme="minorBidi"/>
          <w:bCs/>
          <w:sz w:val="22"/>
          <w:szCs w:val="22"/>
        </w:rPr>
        <w:t>with respect to each party, the legal entities that control, are controlled by, or under common control with, such party:</w:t>
      </w:r>
    </w:p>
    <w:p w14:paraId="4C1CB887" w14:textId="77777777" w:rsidR="00F40747" w:rsidRPr="00E81E10" w:rsidRDefault="00F40747">
      <w:pPr>
        <w:pStyle w:val="NumContinue"/>
        <w:ind w:left="720"/>
        <w:rPr>
          <w:rFonts w:asciiTheme="minorBidi" w:hAnsiTheme="minorBidi" w:cstheme="minorBidi"/>
          <w:sz w:val="22"/>
          <w:szCs w:val="22"/>
        </w:rPr>
      </w:pPr>
      <w:r w:rsidRPr="00E81E10">
        <w:rPr>
          <w:rFonts w:asciiTheme="minorBidi" w:hAnsiTheme="minorBidi" w:cstheme="minorBidi"/>
          <w:sz w:val="22"/>
          <w:szCs w:val="22"/>
        </w:rPr>
        <w:t>“</w:t>
      </w:r>
      <w:r w:rsidRPr="00E81E10">
        <w:rPr>
          <w:rFonts w:asciiTheme="minorBidi" w:hAnsiTheme="minorBidi" w:cstheme="minorBidi"/>
          <w:b/>
          <w:sz w:val="22"/>
          <w:szCs w:val="22"/>
        </w:rPr>
        <w:t>Commencement Date</w:t>
      </w:r>
      <w:r w:rsidRPr="00E81E10">
        <w:rPr>
          <w:rFonts w:asciiTheme="minorBidi" w:hAnsiTheme="minorBidi" w:cstheme="minorBidi"/>
          <w:sz w:val="22"/>
          <w:szCs w:val="22"/>
        </w:rPr>
        <w:t>” shall mean the date of this Agreement as stated above;</w:t>
      </w:r>
    </w:p>
    <w:p w14:paraId="04DFF6A0" w14:textId="77777777" w:rsidR="00F40747" w:rsidRDefault="00F40747" w:rsidP="00A559B4">
      <w:pPr>
        <w:pStyle w:val="NumContinue"/>
        <w:ind w:left="720"/>
        <w:rPr>
          <w:rFonts w:asciiTheme="minorBidi" w:hAnsiTheme="minorBidi" w:cstheme="minorBidi"/>
          <w:sz w:val="22"/>
          <w:szCs w:val="22"/>
        </w:rPr>
      </w:pPr>
      <w:r w:rsidRPr="00E81E10">
        <w:rPr>
          <w:rFonts w:asciiTheme="minorBidi" w:hAnsiTheme="minorBidi" w:cstheme="minorBidi"/>
          <w:sz w:val="22"/>
          <w:szCs w:val="22"/>
        </w:rPr>
        <w:t>“</w:t>
      </w:r>
      <w:r w:rsidRPr="00E81E10">
        <w:rPr>
          <w:rFonts w:asciiTheme="minorBidi" w:hAnsiTheme="minorBidi" w:cstheme="minorBidi"/>
          <w:b/>
          <w:sz w:val="22"/>
          <w:szCs w:val="22"/>
        </w:rPr>
        <w:t>Confidential Information</w:t>
      </w:r>
      <w:r w:rsidRPr="00E81E10">
        <w:rPr>
          <w:rFonts w:asciiTheme="minorBidi" w:hAnsiTheme="minorBidi" w:cstheme="minorBidi"/>
          <w:sz w:val="22"/>
          <w:szCs w:val="22"/>
        </w:rPr>
        <w:t>” shall mean all information, including but not limited to information relating to either party’s internal information without limitation its inventions, operations, methodologies, systems, processes, plans or intentions, design rights, trade secrets, market opportunities or business, disclosed (whether in writing, orally or by any other means) by one party to the other party, if; it is expressed to be confidential; and/or it would appear to a reasonable person (by the contents or the circumstances or manner in which it is disclosed) to be confidential;</w:t>
      </w:r>
    </w:p>
    <w:p w14:paraId="1F051AF7" w14:textId="40103BD6" w:rsidR="00E30E47" w:rsidRPr="00E81E10" w:rsidRDefault="00E30E47" w:rsidP="001F4FF3">
      <w:pPr>
        <w:pStyle w:val="NumContinue"/>
        <w:ind w:left="720"/>
        <w:rPr>
          <w:rFonts w:asciiTheme="minorBidi" w:hAnsiTheme="minorBidi" w:cstheme="minorBidi"/>
          <w:sz w:val="22"/>
          <w:szCs w:val="22"/>
        </w:rPr>
      </w:pPr>
      <w:r>
        <w:rPr>
          <w:rFonts w:asciiTheme="minorBidi" w:hAnsiTheme="minorBidi" w:cstheme="minorBidi"/>
          <w:b/>
          <w:sz w:val="22"/>
          <w:szCs w:val="22"/>
        </w:rPr>
        <w:t xml:space="preserve">Confidential </w:t>
      </w:r>
      <w:r w:rsidRPr="00515963">
        <w:rPr>
          <w:rFonts w:asciiTheme="minorBidi" w:hAnsiTheme="minorBidi" w:cstheme="minorBidi"/>
          <w:b/>
          <w:sz w:val="22"/>
          <w:szCs w:val="22"/>
        </w:rPr>
        <w:t>Data</w:t>
      </w:r>
      <w:r>
        <w:rPr>
          <w:rFonts w:asciiTheme="minorBidi" w:hAnsiTheme="minorBidi" w:cstheme="minorBidi"/>
          <w:sz w:val="22"/>
          <w:szCs w:val="22"/>
        </w:rPr>
        <w:t xml:space="preserve"> refers to a) Personal details provided by the people who complete the </w:t>
      </w:r>
      <w:r w:rsidR="00335673">
        <w:rPr>
          <w:rFonts w:asciiTheme="minorBidi" w:hAnsiTheme="minorBidi" w:cstheme="minorBidi"/>
          <w:sz w:val="22"/>
          <w:szCs w:val="22"/>
        </w:rPr>
        <w:t>INSTRUMENT</w:t>
      </w:r>
      <w:r>
        <w:rPr>
          <w:rFonts w:asciiTheme="minorBidi" w:hAnsiTheme="minorBidi" w:cstheme="minorBidi"/>
          <w:sz w:val="22"/>
          <w:szCs w:val="22"/>
        </w:rPr>
        <w:t xml:space="preserve"> for </w:t>
      </w:r>
      <w:r w:rsidRPr="00E81E10">
        <w:rPr>
          <w:rFonts w:asciiTheme="minorBidi" w:hAnsiTheme="minorBidi" w:cstheme="minorBidi"/>
          <w:sz w:val="22"/>
          <w:szCs w:val="22"/>
        </w:rPr>
        <w:t xml:space="preserve">either </w:t>
      </w:r>
      <w:r>
        <w:rPr>
          <w:rFonts w:asciiTheme="minorBidi" w:hAnsiTheme="minorBidi" w:cstheme="minorBidi"/>
          <w:sz w:val="22"/>
          <w:szCs w:val="22"/>
        </w:rPr>
        <w:t xml:space="preserve">party b), raw (un-anonymised) data, collected through the </w:t>
      </w:r>
      <w:r w:rsidR="00335673">
        <w:rPr>
          <w:rFonts w:asciiTheme="minorBidi" w:hAnsiTheme="minorBidi" w:cstheme="minorBidi"/>
          <w:sz w:val="22"/>
          <w:szCs w:val="22"/>
        </w:rPr>
        <w:t>INSTRUMENT</w:t>
      </w:r>
      <w:r>
        <w:rPr>
          <w:rFonts w:asciiTheme="minorBidi" w:hAnsiTheme="minorBidi" w:cstheme="minorBidi"/>
          <w:sz w:val="22"/>
          <w:szCs w:val="22"/>
        </w:rPr>
        <w:t xml:space="preserve">, by both-parties, which may contain details that can identify people who have completed the </w:t>
      </w:r>
      <w:r w:rsidR="00335673">
        <w:rPr>
          <w:rFonts w:asciiTheme="minorBidi" w:hAnsiTheme="minorBidi" w:cstheme="minorBidi"/>
          <w:sz w:val="22"/>
          <w:szCs w:val="22"/>
        </w:rPr>
        <w:t>INSTRUMENT</w:t>
      </w:r>
      <w:r>
        <w:rPr>
          <w:rFonts w:asciiTheme="minorBidi" w:hAnsiTheme="minorBidi" w:cstheme="minorBidi"/>
          <w:sz w:val="22"/>
          <w:szCs w:val="22"/>
        </w:rPr>
        <w:t>, and in some case c) anonymised, aggregated data that is used for analysis in research projects. Please see section below, 2.1, for specific details on ownership rights of these various types of data.</w:t>
      </w:r>
    </w:p>
    <w:p w14:paraId="21E82A1C" w14:textId="49D45EA1" w:rsidR="00F40747" w:rsidRPr="00E81E10" w:rsidRDefault="008C1CC7" w:rsidP="00064252">
      <w:pPr>
        <w:pStyle w:val="NumContinue"/>
        <w:ind w:left="720"/>
        <w:rPr>
          <w:rFonts w:asciiTheme="minorBidi" w:hAnsiTheme="minorBidi" w:cstheme="minorBidi"/>
          <w:b/>
          <w:sz w:val="22"/>
          <w:szCs w:val="22"/>
        </w:rPr>
      </w:pPr>
      <w:r w:rsidRPr="00E81E10" w:rsidDel="008C1CC7">
        <w:rPr>
          <w:rFonts w:asciiTheme="minorBidi" w:hAnsiTheme="minorBidi" w:cstheme="minorBidi"/>
          <w:sz w:val="22"/>
          <w:szCs w:val="22"/>
        </w:rPr>
        <w:lastRenderedPageBreak/>
        <w:t xml:space="preserve"> </w:t>
      </w:r>
      <w:r w:rsidR="00F40747" w:rsidRPr="00E81E10">
        <w:rPr>
          <w:rFonts w:asciiTheme="minorBidi" w:hAnsiTheme="minorBidi" w:cstheme="minorBidi"/>
          <w:sz w:val="22"/>
          <w:szCs w:val="22"/>
        </w:rPr>
        <w:t>“</w:t>
      </w:r>
      <w:r w:rsidR="00F40747" w:rsidRPr="00E81E10">
        <w:rPr>
          <w:rFonts w:asciiTheme="minorBidi" w:hAnsiTheme="minorBidi" w:cstheme="minorBidi"/>
          <w:b/>
          <w:sz w:val="22"/>
          <w:szCs w:val="22"/>
        </w:rPr>
        <w:t>Licence Fee</w:t>
      </w:r>
      <w:r w:rsidR="00F40747" w:rsidRPr="00E81E10">
        <w:rPr>
          <w:rFonts w:asciiTheme="minorBidi" w:hAnsiTheme="minorBidi" w:cstheme="minorBidi"/>
          <w:sz w:val="22"/>
          <w:szCs w:val="22"/>
        </w:rPr>
        <w:t xml:space="preserve">” shall mean </w:t>
      </w:r>
      <w:r w:rsidR="00AA7DBA" w:rsidRPr="00E81E10">
        <w:rPr>
          <w:rFonts w:asciiTheme="minorBidi" w:hAnsiTheme="minorBidi" w:cstheme="minorBidi"/>
          <w:sz w:val="22"/>
          <w:szCs w:val="22"/>
        </w:rPr>
        <w:t>a</w:t>
      </w:r>
      <w:r w:rsidR="003B1094" w:rsidRPr="00E81E10">
        <w:rPr>
          <w:rFonts w:asciiTheme="minorBidi" w:hAnsiTheme="minorBidi" w:cstheme="minorBidi"/>
          <w:sz w:val="22"/>
          <w:szCs w:val="22"/>
        </w:rPr>
        <w:t>ny</w:t>
      </w:r>
      <w:r w:rsidR="00AA7DBA" w:rsidRPr="00E81E10">
        <w:rPr>
          <w:rFonts w:asciiTheme="minorBidi" w:hAnsiTheme="minorBidi" w:cstheme="minorBidi"/>
          <w:sz w:val="22"/>
          <w:szCs w:val="22"/>
        </w:rPr>
        <w:t xml:space="preserve"> payment made by</w:t>
      </w:r>
      <w:r w:rsidR="00F40747" w:rsidRPr="00E81E10">
        <w:rPr>
          <w:rFonts w:asciiTheme="minorBidi" w:hAnsiTheme="minorBidi" w:cstheme="minorBidi"/>
          <w:sz w:val="22"/>
          <w:szCs w:val="22"/>
        </w:rPr>
        <w:t xml:space="preserve"> </w:t>
      </w:r>
      <w:r w:rsidR="00AA7DBA" w:rsidRPr="00E81E10">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to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Licensor</w:t>
      </w:r>
      <w:r w:rsidR="00AA7DBA" w:rsidRPr="00E81E10">
        <w:rPr>
          <w:rFonts w:asciiTheme="minorBidi" w:hAnsiTheme="minorBidi" w:cstheme="minorBidi"/>
          <w:sz w:val="22"/>
          <w:szCs w:val="22"/>
        </w:rPr>
        <w:t xml:space="preserve"> for a license to the Copyright to enable</w:t>
      </w:r>
      <w:r w:rsidR="00E5357C">
        <w:rPr>
          <w:rFonts w:asciiTheme="minorBidi" w:hAnsiTheme="minorBidi" w:cstheme="minorBidi"/>
          <w:sz w:val="22"/>
          <w:szCs w:val="22"/>
        </w:rPr>
        <w:t xml:space="preserve"> the</w:t>
      </w:r>
      <w:r w:rsidR="00062A0B">
        <w:rPr>
          <w:rFonts w:asciiTheme="minorBidi" w:hAnsiTheme="minorBidi" w:cstheme="minorBidi"/>
          <w:sz w:val="22"/>
          <w:szCs w:val="22"/>
        </w:rPr>
        <w:t xml:space="preserve"> Licensee to use the </w:t>
      </w:r>
      <w:r w:rsidR="00335673">
        <w:rPr>
          <w:rFonts w:asciiTheme="minorBidi" w:hAnsiTheme="minorBidi" w:cstheme="minorBidi"/>
          <w:sz w:val="22"/>
          <w:szCs w:val="22"/>
        </w:rPr>
        <w:t>INSTRUMENT</w:t>
      </w:r>
      <w:r w:rsidR="00062A0B">
        <w:rPr>
          <w:rFonts w:asciiTheme="minorBidi" w:hAnsiTheme="minorBidi" w:cstheme="minorBidi"/>
          <w:sz w:val="22"/>
          <w:szCs w:val="22"/>
        </w:rPr>
        <w:t xml:space="preserve"> </w:t>
      </w:r>
      <w:r w:rsidR="00AA7DBA" w:rsidRPr="00E81E10">
        <w:rPr>
          <w:rFonts w:asciiTheme="minorBidi" w:hAnsiTheme="minorBidi" w:cstheme="minorBidi"/>
          <w:sz w:val="22"/>
          <w:szCs w:val="22"/>
        </w:rPr>
        <w:t xml:space="preserve">according to the terms of this </w:t>
      </w:r>
      <w:proofErr w:type="gramStart"/>
      <w:r w:rsidR="00AA7DBA" w:rsidRPr="00E81E10">
        <w:rPr>
          <w:rFonts w:asciiTheme="minorBidi" w:hAnsiTheme="minorBidi" w:cstheme="minorBidi"/>
          <w:sz w:val="22"/>
          <w:szCs w:val="22"/>
        </w:rPr>
        <w:t>Agreement</w:t>
      </w:r>
      <w:r w:rsidR="00857EF0">
        <w:rPr>
          <w:rFonts w:asciiTheme="minorBidi" w:hAnsiTheme="minorBidi" w:cstheme="minorBidi"/>
          <w:sz w:val="22"/>
          <w:szCs w:val="22"/>
        </w:rPr>
        <w:t>;</w:t>
      </w:r>
      <w:proofErr w:type="gramEnd"/>
    </w:p>
    <w:p w14:paraId="62A4265F" w14:textId="733F10D0" w:rsidR="00F40747" w:rsidRPr="00F01D2C" w:rsidRDefault="00F40747" w:rsidP="00064252">
      <w:pPr>
        <w:pStyle w:val="NumContinue"/>
        <w:ind w:left="720"/>
        <w:rPr>
          <w:rFonts w:asciiTheme="minorBidi" w:hAnsiTheme="minorBidi" w:cstheme="minorBidi"/>
          <w:sz w:val="22"/>
          <w:szCs w:val="22"/>
        </w:rPr>
      </w:pPr>
      <w:r w:rsidRPr="00E81E10">
        <w:rPr>
          <w:rFonts w:asciiTheme="minorBidi" w:hAnsiTheme="minorBidi" w:cstheme="minorBidi"/>
          <w:sz w:val="22"/>
          <w:szCs w:val="22"/>
        </w:rPr>
        <w:t>“</w:t>
      </w:r>
      <w:r w:rsidRPr="00E81E10">
        <w:rPr>
          <w:rFonts w:asciiTheme="minorBidi" w:hAnsiTheme="minorBidi" w:cstheme="minorBidi"/>
          <w:b/>
          <w:sz w:val="22"/>
          <w:szCs w:val="22"/>
        </w:rPr>
        <w:t>Intellectual Property Rights</w:t>
      </w:r>
      <w:r w:rsidRPr="00E81E10">
        <w:rPr>
          <w:rFonts w:asciiTheme="minorBidi" w:hAnsiTheme="minorBidi" w:cstheme="minorBidi"/>
          <w:sz w:val="22"/>
          <w:szCs w:val="22"/>
        </w:rPr>
        <w:t>” or “</w:t>
      </w:r>
      <w:r w:rsidRPr="00E81E10">
        <w:rPr>
          <w:rFonts w:asciiTheme="minorBidi" w:hAnsiTheme="minorBidi" w:cstheme="minorBidi"/>
          <w:b/>
          <w:sz w:val="22"/>
          <w:szCs w:val="22"/>
        </w:rPr>
        <w:t>IPR</w:t>
      </w:r>
      <w:r w:rsidRPr="00E81E10">
        <w:rPr>
          <w:rFonts w:asciiTheme="minorBidi" w:hAnsiTheme="minorBidi" w:cstheme="minorBidi"/>
          <w:sz w:val="22"/>
          <w:szCs w:val="22"/>
        </w:rPr>
        <w:t>” shall mean registered trademarks, registered designs, applications and right to apply for any of those rights; unregistered trademarks, typographical arrangements, copyrights (including, where applicable, applications and rights to apply for registration of copyright and rights in computer software), database rights, moral rights, know-how, confidential information, , rights in designs and inventions; goodwill attaching to any of the aforementioned rights; the right to sue for infringement of any of the foregoing rights; and any forms of protection of a similar nature and having an equivalent or similar effect to any of them which may subsist anywhere in the world;</w:t>
      </w:r>
      <w:r w:rsidR="001F4FF3" w:rsidRPr="00E81E10" w:rsidDel="001F4FF3">
        <w:rPr>
          <w:rFonts w:asciiTheme="minorBidi" w:hAnsiTheme="minorBidi" w:cstheme="minorBidi"/>
          <w:sz w:val="22"/>
          <w:szCs w:val="22"/>
        </w:rPr>
        <w:t xml:space="preserve"> </w:t>
      </w:r>
      <w:r w:rsidRPr="00E81E10">
        <w:rPr>
          <w:rFonts w:asciiTheme="minorBidi" w:hAnsiTheme="minorBidi" w:cstheme="minorBidi"/>
          <w:b/>
          <w:sz w:val="22"/>
          <w:szCs w:val="22"/>
        </w:rPr>
        <w:t>“P</w:t>
      </w:r>
      <w:r w:rsidR="003B1094" w:rsidRPr="00E81E10">
        <w:rPr>
          <w:rFonts w:asciiTheme="minorBidi" w:hAnsiTheme="minorBidi" w:cstheme="minorBidi"/>
          <w:b/>
          <w:sz w:val="22"/>
          <w:szCs w:val="22"/>
        </w:rPr>
        <w:t>urpose</w:t>
      </w:r>
      <w:r w:rsidRPr="00E81E10">
        <w:rPr>
          <w:rFonts w:asciiTheme="minorBidi" w:hAnsiTheme="minorBidi" w:cstheme="minorBidi"/>
          <w:b/>
          <w:sz w:val="22"/>
          <w:szCs w:val="22"/>
        </w:rPr>
        <w:t>”</w:t>
      </w:r>
      <w:r w:rsidRPr="00E81E10">
        <w:rPr>
          <w:rFonts w:asciiTheme="minorBidi" w:hAnsiTheme="minorBidi" w:cstheme="minorBidi"/>
          <w:sz w:val="22"/>
          <w:szCs w:val="22"/>
        </w:rPr>
        <w:t xml:space="preserve"> shall </w:t>
      </w:r>
      <w:r w:rsidRPr="00241827">
        <w:rPr>
          <w:rFonts w:asciiTheme="minorBidi" w:hAnsiTheme="minorBidi" w:cstheme="minorBidi"/>
          <w:sz w:val="22"/>
          <w:szCs w:val="22"/>
        </w:rPr>
        <w:t xml:space="preserve">mean </w:t>
      </w:r>
      <w:r w:rsidR="00390329" w:rsidRPr="00241827">
        <w:rPr>
          <w:rFonts w:asciiTheme="minorBidi" w:hAnsiTheme="minorBidi" w:cstheme="minorBidi"/>
          <w:sz w:val="22"/>
          <w:szCs w:val="22"/>
        </w:rPr>
        <w:t xml:space="preserve">use of the </w:t>
      </w:r>
      <w:r w:rsidR="00335673">
        <w:rPr>
          <w:rFonts w:asciiTheme="minorBidi" w:hAnsiTheme="minorBidi" w:cstheme="minorBidi"/>
          <w:sz w:val="22"/>
          <w:szCs w:val="22"/>
        </w:rPr>
        <w:t>INSTRUMENT</w:t>
      </w:r>
      <w:r w:rsidR="00390329" w:rsidRPr="00241827">
        <w:rPr>
          <w:rFonts w:asciiTheme="minorBidi" w:hAnsiTheme="minorBidi" w:cstheme="minorBidi"/>
          <w:sz w:val="22"/>
          <w:szCs w:val="22"/>
        </w:rPr>
        <w:t xml:space="preserve"> </w:t>
      </w:r>
      <w:r w:rsidR="00474FA7">
        <w:rPr>
          <w:rFonts w:asciiTheme="minorBidi" w:hAnsiTheme="minorBidi" w:cstheme="minorBidi"/>
          <w:sz w:val="22"/>
          <w:szCs w:val="22"/>
        </w:rPr>
        <w:t xml:space="preserve">for the term of the Agreement (as set out in Clause 5) </w:t>
      </w:r>
      <w:r w:rsidR="00205EEE">
        <w:rPr>
          <w:rFonts w:asciiTheme="minorBidi" w:hAnsiTheme="minorBidi" w:cstheme="minorBidi"/>
          <w:sz w:val="22"/>
          <w:szCs w:val="22"/>
        </w:rPr>
        <w:t>as a</w:t>
      </w:r>
      <w:r w:rsidR="001B54C4" w:rsidRPr="00241827">
        <w:rPr>
          <w:rFonts w:asciiTheme="minorBidi" w:hAnsiTheme="minorBidi" w:cstheme="minorBidi"/>
          <w:sz w:val="22"/>
          <w:szCs w:val="22"/>
        </w:rPr>
        <w:t xml:space="preserve"> </w:t>
      </w:r>
      <w:r w:rsidR="00205EEE" w:rsidRPr="00205EEE">
        <w:rPr>
          <w:rFonts w:asciiTheme="minorBidi" w:hAnsiTheme="minorBidi" w:cstheme="minorBidi"/>
          <w:sz w:val="22"/>
          <w:szCs w:val="22"/>
        </w:rPr>
        <w:t>non</w:t>
      </w:r>
      <w:r w:rsidR="00F01D2C">
        <w:rPr>
          <w:rFonts w:asciiTheme="minorBidi" w:hAnsiTheme="minorBidi" w:cstheme="minorBidi"/>
          <w:sz w:val="22"/>
          <w:szCs w:val="22"/>
        </w:rPr>
        <w:t>-commercial assessment tool</w:t>
      </w:r>
      <w:r w:rsidR="00474FA7">
        <w:rPr>
          <w:rFonts w:asciiTheme="minorBidi" w:hAnsiTheme="minorBidi" w:cstheme="minorBidi"/>
          <w:sz w:val="22"/>
          <w:szCs w:val="22"/>
        </w:rPr>
        <w:t xml:space="preserve"> </w:t>
      </w:r>
      <w:r w:rsidR="00F01D2C">
        <w:rPr>
          <w:rFonts w:asciiTheme="minorBidi" w:hAnsiTheme="minorBidi" w:cstheme="minorBidi"/>
          <w:sz w:val="22"/>
          <w:szCs w:val="22"/>
        </w:rPr>
        <w:t xml:space="preserve">to be used </w:t>
      </w:r>
      <w:r w:rsidR="00417517">
        <w:rPr>
          <w:rFonts w:asciiTheme="minorBidi" w:hAnsiTheme="minorBidi" w:cstheme="minorBidi"/>
          <w:sz w:val="22"/>
          <w:szCs w:val="22"/>
        </w:rPr>
        <w:t xml:space="preserve">in </w:t>
      </w:r>
      <w:r w:rsidR="00062A0B" w:rsidRPr="00407CAC">
        <w:rPr>
          <w:rFonts w:asciiTheme="minorBidi" w:hAnsiTheme="minorBidi" w:cstheme="minorBidi"/>
          <w:sz w:val="22"/>
          <w:szCs w:val="22"/>
        </w:rPr>
        <w:t>health care settings to measure patient experience of person centred coordinated care</w:t>
      </w:r>
      <w:r w:rsidR="00062A0B">
        <w:rPr>
          <w:rFonts w:asciiTheme="minorBidi" w:hAnsiTheme="minorBidi" w:cstheme="minorBidi"/>
          <w:sz w:val="22"/>
          <w:szCs w:val="22"/>
        </w:rPr>
        <w:t xml:space="preserve"> </w:t>
      </w:r>
      <w:r w:rsidR="00F92519" w:rsidRPr="00241827">
        <w:rPr>
          <w:rFonts w:asciiTheme="minorBidi" w:hAnsiTheme="minorBidi" w:cstheme="minorBidi"/>
          <w:sz w:val="22"/>
          <w:szCs w:val="22"/>
        </w:rPr>
        <w:t>and</w:t>
      </w:r>
      <w:r w:rsidR="00062A0B">
        <w:rPr>
          <w:rFonts w:asciiTheme="minorBidi" w:hAnsiTheme="minorBidi" w:cstheme="minorBidi"/>
          <w:sz w:val="22"/>
          <w:szCs w:val="22"/>
        </w:rPr>
        <w:t>,</w:t>
      </w:r>
      <w:r w:rsidR="00F92519" w:rsidRPr="00241827">
        <w:rPr>
          <w:rFonts w:asciiTheme="minorBidi" w:hAnsiTheme="minorBidi" w:cstheme="minorBidi"/>
          <w:sz w:val="22"/>
          <w:szCs w:val="22"/>
        </w:rPr>
        <w:t xml:space="preserve"> </w:t>
      </w:r>
      <w:r w:rsidR="001B54C4" w:rsidRPr="00241827">
        <w:rPr>
          <w:rFonts w:asciiTheme="minorBidi" w:hAnsiTheme="minorBidi" w:cstheme="minorBidi"/>
          <w:sz w:val="22"/>
          <w:szCs w:val="22"/>
        </w:rPr>
        <w:t>which for the avoidance of doubt</w:t>
      </w:r>
      <w:r w:rsidR="00062A0B">
        <w:rPr>
          <w:rFonts w:asciiTheme="minorBidi" w:hAnsiTheme="minorBidi" w:cstheme="minorBidi"/>
          <w:sz w:val="22"/>
          <w:szCs w:val="22"/>
        </w:rPr>
        <w:t>,</w:t>
      </w:r>
      <w:r w:rsidR="001B54C4" w:rsidRPr="00241827">
        <w:rPr>
          <w:rFonts w:asciiTheme="minorBidi" w:hAnsiTheme="minorBidi" w:cstheme="minorBidi"/>
          <w:sz w:val="22"/>
          <w:szCs w:val="22"/>
        </w:rPr>
        <w:t xml:space="preserve"> excludes use in commercially sponsored clinical trials.</w:t>
      </w:r>
      <w:r w:rsidR="0013357E" w:rsidRPr="00E81E10">
        <w:rPr>
          <w:rFonts w:asciiTheme="minorBidi" w:hAnsiTheme="minorBidi" w:cstheme="minorBidi"/>
          <w:i/>
          <w:sz w:val="22"/>
          <w:szCs w:val="22"/>
        </w:rPr>
        <w:t xml:space="preserve"> </w:t>
      </w:r>
    </w:p>
    <w:p w14:paraId="4E60FF2D" w14:textId="77777777" w:rsidR="00F40747" w:rsidRDefault="00F40747" w:rsidP="00690790">
      <w:pPr>
        <w:pStyle w:val="LOLglOtherL2"/>
        <w:tabs>
          <w:tab w:val="clear" w:pos="360"/>
        </w:tabs>
        <w:ind w:hanging="11"/>
        <w:rPr>
          <w:rFonts w:asciiTheme="minorBidi" w:hAnsiTheme="minorBidi" w:cstheme="minorBidi"/>
          <w:sz w:val="22"/>
          <w:szCs w:val="22"/>
        </w:rPr>
      </w:pPr>
      <w:r w:rsidRPr="00E81E10">
        <w:rPr>
          <w:rFonts w:asciiTheme="minorBidi" w:hAnsiTheme="minorBidi" w:cstheme="minorBidi"/>
          <w:sz w:val="22"/>
          <w:szCs w:val="22"/>
        </w:rPr>
        <w:t>In this Agreement a reference to a person includes a reference to a body corporate, association or partnership, that person’s legal representatives, successors and permitted assigns as the context may require.</w:t>
      </w:r>
    </w:p>
    <w:p w14:paraId="7A2A3411" w14:textId="77777777" w:rsidR="00B9282A" w:rsidRDefault="00B9282A" w:rsidP="00211348">
      <w:pPr>
        <w:pStyle w:val="NumContinue"/>
      </w:pPr>
      <w:r>
        <w:t>THE AGREEMENT</w:t>
      </w:r>
    </w:p>
    <w:p w14:paraId="401C5E65" w14:textId="77777777" w:rsidR="001F4FF3" w:rsidRDefault="001F4FF3" w:rsidP="00211348">
      <w:pPr>
        <w:pStyle w:val="NumContinue"/>
      </w:pPr>
      <w:r>
        <w:t xml:space="preserve">PURPOSE: </w:t>
      </w:r>
    </w:p>
    <w:p w14:paraId="1B5E2A07" w14:textId="3091EB56" w:rsidR="001F4FF3" w:rsidRDefault="00CC6356" w:rsidP="00195EBD">
      <w:r w:rsidRPr="00CC6356">
        <w:rPr>
          <w:sz w:val="23"/>
          <w:szCs w:val="23"/>
          <w:highlight w:val="yellow"/>
        </w:rPr>
        <w:t>Description of the use of XXXX</w:t>
      </w:r>
      <w:r w:rsidR="00195EBD" w:rsidRPr="00195EBD">
        <w:rPr>
          <w:sz w:val="23"/>
          <w:szCs w:val="23"/>
        </w:rPr>
        <w:t xml:space="preserve"> </w:t>
      </w:r>
    </w:p>
    <w:p w14:paraId="067F0026" w14:textId="77777777" w:rsidR="001F4FF3" w:rsidRPr="00211348" w:rsidRDefault="001F4FF3" w:rsidP="00211348">
      <w:pPr>
        <w:pStyle w:val="NumContinue"/>
      </w:pPr>
    </w:p>
    <w:p w14:paraId="51356EB8" w14:textId="77777777" w:rsidR="00F40747" w:rsidRPr="00E81E10" w:rsidRDefault="00F40747">
      <w:pPr>
        <w:pStyle w:val="LOLglOtherL1"/>
        <w:rPr>
          <w:rFonts w:asciiTheme="minorBidi" w:hAnsiTheme="minorBidi" w:cstheme="minorBidi"/>
          <w:b/>
          <w:sz w:val="22"/>
          <w:szCs w:val="22"/>
        </w:rPr>
      </w:pPr>
      <w:r w:rsidRPr="00E81E10">
        <w:rPr>
          <w:rFonts w:asciiTheme="minorBidi" w:hAnsiTheme="minorBidi" w:cstheme="minorBidi"/>
          <w:b/>
          <w:sz w:val="22"/>
          <w:szCs w:val="22"/>
        </w:rPr>
        <w:t>LICENCE &amp; INTELLECTUAL PROPERTY</w:t>
      </w:r>
    </w:p>
    <w:p w14:paraId="09E57C89" w14:textId="77777777" w:rsidR="004E3613" w:rsidRDefault="00857EF0" w:rsidP="00064252">
      <w:pPr>
        <w:pStyle w:val="LOLglOtherL2"/>
        <w:tabs>
          <w:tab w:val="clear" w:pos="360"/>
        </w:tabs>
        <w:rPr>
          <w:rFonts w:asciiTheme="minorBidi" w:hAnsiTheme="minorBidi" w:cstheme="minorBidi"/>
          <w:b/>
          <w:bCs/>
          <w:sz w:val="22"/>
          <w:szCs w:val="22"/>
        </w:rPr>
      </w:pPr>
      <w:r w:rsidRPr="00857EF0">
        <w:rPr>
          <w:rFonts w:asciiTheme="minorBidi" w:hAnsiTheme="minorBidi" w:cstheme="minorBidi"/>
          <w:b/>
          <w:bCs/>
          <w:sz w:val="22"/>
          <w:szCs w:val="22"/>
        </w:rPr>
        <w:t>2.1</w:t>
      </w:r>
      <w:r w:rsidR="00DB12FE">
        <w:rPr>
          <w:rFonts w:asciiTheme="minorBidi" w:hAnsiTheme="minorBidi" w:cstheme="minorBidi"/>
          <w:b/>
          <w:bCs/>
          <w:sz w:val="22"/>
          <w:szCs w:val="22"/>
        </w:rPr>
        <w:tab/>
      </w:r>
      <w:r w:rsidR="004E3613">
        <w:rPr>
          <w:rFonts w:asciiTheme="minorBidi" w:hAnsiTheme="minorBidi" w:cstheme="minorBidi"/>
          <w:b/>
          <w:bCs/>
          <w:sz w:val="22"/>
          <w:szCs w:val="22"/>
        </w:rPr>
        <w:t xml:space="preserve">Confidential </w:t>
      </w:r>
      <w:r w:rsidR="001F4FF3">
        <w:rPr>
          <w:rFonts w:asciiTheme="minorBidi" w:hAnsiTheme="minorBidi" w:cstheme="minorBidi"/>
          <w:b/>
          <w:bCs/>
          <w:sz w:val="22"/>
          <w:szCs w:val="22"/>
        </w:rPr>
        <w:t>Data</w:t>
      </w:r>
    </w:p>
    <w:p w14:paraId="43E758A1" w14:textId="557502F5" w:rsidR="00DB12FE" w:rsidRDefault="004E3613" w:rsidP="00064252">
      <w:pPr>
        <w:pStyle w:val="LOLglOtherL2"/>
        <w:tabs>
          <w:tab w:val="clear" w:pos="360"/>
        </w:tabs>
        <w:rPr>
          <w:rFonts w:asciiTheme="minorBidi" w:hAnsiTheme="minorBidi" w:cstheme="minorBidi"/>
          <w:sz w:val="22"/>
          <w:szCs w:val="22"/>
        </w:rPr>
      </w:pPr>
      <w:r>
        <w:rPr>
          <w:rFonts w:asciiTheme="minorBidi" w:hAnsiTheme="minorBidi" w:cstheme="minorBidi"/>
          <w:b/>
          <w:bCs/>
          <w:sz w:val="22"/>
          <w:szCs w:val="22"/>
        </w:rPr>
        <w:tab/>
      </w:r>
      <w:r w:rsidR="00D0311A">
        <w:rPr>
          <w:rFonts w:asciiTheme="minorBidi" w:hAnsiTheme="minorBidi" w:cstheme="minorBidi"/>
          <w:sz w:val="22"/>
          <w:szCs w:val="22"/>
        </w:rPr>
        <w:t>Demographic details e.g. name, sex, age</w:t>
      </w:r>
      <w:r>
        <w:rPr>
          <w:rFonts w:asciiTheme="minorBidi" w:hAnsiTheme="minorBidi" w:cstheme="minorBidi"/>
          <w:sz w:val="22"/>
          <w:szCs w:val="22"/>
        </w:rPr>
        <w:t xml:space="preserve"> </w:t>
      </w:r>
      <w:r w:rsidR="00D0311A">
        <w:rPr>
          <w:rFonts w:asciiTheme="minorBidi" w:hAnsiTheme="minorBidi" w:cstheme="minorBidi"/>
          <w:sz w:val="22"/>
          <w:szCs w:val="22"/>
        </w:rPr>
        <w:t xml:space="preserve">of the </w:t>
      </w:r>
      <w:r>
        <w:rPr>
          <w:rFonts w:asciiTheme="minorBidi" w:hAnsiTheme="minorBidi" w:cstheme="minorBidi"/>
          <w:sz w:val="22"/>
          <w:szCs w:val="22"/>
        </w:rPr>
        <w:t xml:space="preserve">people who have completed the </w:t>
      </w:r>
      <w:r w:rsidR="00335673">
        <w:rPr>
          <w:rFonts w:asciiTheme="minorBidi" w:hAnsiTheme="minorBidi" w:cstheme="minorBidi"/>
          <w:sz w:val="22"/>
          <w:szCs w:val="22"/>
        </w:rPr>
        <w:t>INSTRUMENT</w:t>
      </w:r>
      <w:r>
        <w:rPr>
          <w:rFonts w:asciiTheme="minorBidi" w:hAnsiTheme="minorBidi" w:cstheme="minorBidi"/>
          <w:sz w:val="22"/>
          <w:szCs w:val="22"/>
        </w:rPr>
        <w:t xml:space="preserve"> for both </w:t>
      </w:r>
      <w:r w:rsidR="00973CA8">
        <w:rPr>
          <w:rFonts w:asciiTheme="minorBidi" w:hAnsiTheme="minorBidi" w:cstheme="minorBidi"/>
          <w:sz w:val="22"/>
          <w:szCs w:val="22"/>
        </w:rPr>
        <w:t>the Licensee and the Licensor</w:t>
      </w:r>
      <w:r w:rsidR="00DB12FE">
        <w:rPr>
          <w:rFonts w:asciiTheme="minorBidi" w:hAnsiTheme="minorBidi" w:cstheme="minorBidi"/>
          <w:sz w:val="22"/>
          <w:szCs w:val="22"/>
        </w:rPr>
        <w:t xml:space="preserve">, </w:t>
      </w:r>
      <w:r w:rsidR="00973CA8">
        <w:rPr>
          <w:rFonts w:asciiTheme="minorBidi" w:hAnsiTheme="minorBidi" w:cstheme="minorBidi"/>
          <w:sz w:val="22"/>
          <w:szCs w:val="22"/>
        </w:rPr>
        <w:t>will not be shar</w:t>
      </w:r>
      <w:r>
        <w:rPr>
          <w:rFonts w:asciiTheme="minorBidi" w:hAnsiTheme="minorBidi" w:cstheme="minorBidi"/>
          <w:sz w:val="22"/>
          <w:szCs w:val="22"/>
        </w:rPr>
        <w:t>ed between</w:t>
      </w:r>
      <w:r w:rsidR="00973CA8">
        <w:rPr>
          <w:rFonts w:asciiTheme="minorBidi" w:hAnsiTheme="minorBidi" w:cstheme="minorBidi"/>
          <w:sz w:val="22"/>
          <w:szCs w:val="22"/>
        </w:rPr>
        <w:t xml:space="preserve"> both parties. </w:t>
      </w:r>
      <w:r w:rsidR="00DB12FE">
        <w:rPr>
          <w:rFonts w:asciiTheme="minorBidi" w:hAnsiTheme="minorBidi" w:cstheme="minorBidi"/>
          <w:sz w:val="22"/>
          <w:szCs w:val="22"/>
        </w:rPr>
        <w:t xml:space="preserve">Each party will have full </w:t>
      </w:r>
      <w:r w:rsidR="001F4FF3">
        <w:rPr>
          <w:rFonts w:asciiTheme="minorBidi" w:hAnsiTheme="minorBidi" w:cstheme="minorBidi"/>
          <w:sz w:val="22"/>
          <w:szCs w:val="22"/>
        </w:rPr>
        <w:t>ownership</w:t>
      </w:r>
      <w:r>
        <w:rPr>
          <w:rFonts w:asciiTheme="minorBidi" w:hAnsiTheme="minorBidi" w:cstheme="minorBidi"/>
          <w:sz w:val="22"/>
          <w:szCs w:val="22"/>
        </w:rPr>
        <w:t xml:space="preserve"> rights over this type of information</w:t>
      </w:r>
      <w:r w:rsidR="00973CA8">
        <w:rPr>
          <w:rFonts w:asciiTheme="minorBidi" w:hAnsiTheme="minorBidi" w:cstheme="minorBidi"/>
          <w:sz w:val="22"/>
          <w:szCs w:val="22"/>
        </w:rPr>
        <w:t xml:space="preserve"> and will also be responsible for the ethical obligations surrounding the correct management and storage of that data.</w:t>
      </w:r>
    </w:p>
    <w:p w14:paraId="1D3FEF8F" w14:textId="04FF538A" w:rsidR="00973CA8" w:rsidRDefault="00DB12FE" w:rsidP="00973CA8">
      <w:pPr>
        <w:pStyle w:val="LOLglOtherL2"/>
        <w:tabs>
          <w:tab w:val="clear" w:pos="360"/>
        </w:tabs>
        <w:rPr>
          <w:rFonts w:asciiTheme="minorBidi" w:hAnsiTheme="minorBidi" w:cstheme="minorBidi"/>
          <w:sz w:val="22"/>
          <w:szCs w:val="22"/>
        </w:rPr>
      </w:pPr>
      <w:r>
        <w:rPr>
          <w:rFonts w:asciiTheme="minorBidi" w:hAnsiTheme="minorBidi" w:cstheme="minorBidi"/>
          <w:sz w:val="22"/>
          <w:szCs w:val="22"/>
        </w:rPr>
        <w:tab/>
      </w:r>
      <w:r w:rsidR="00D0311A">
        <w:rPr>
          <w:rFonts w:asciiTheme="minorBidi" w:hAnsiTheme="minorBidi" w:cstheme="minorBidi"/>
          <w:sz w:val="22"/>
          <w:szCs w:val="22"/>
        </w:rPr>
        <w:t>Un-anonymised free text</w:t>
      </w:r>
      <w:r>
        <w:rPr>
          <w:rFonts w:asciiTheme="minorBidi" w:hAnsiTheme="minorBidi" w:cstheme="minorBidi"/>
          <w:sz w:val="22"/>
          <w:szCs w:val="22"/>
        </w:rPr>
        <w:t xml:space="preserve"> data collected from the</w:t>
      </w:r>
      <w:r w:rsidR="004E3613">
        <w:rPr>
          <w:rFonts w:asciiTheme="minorBidi" w:hAnsiTheme="minorBidi" w:cstheme="minorBidi"/>
          <w:sz w:val="22"/>
          <w:szCs w:val="22"/>
        </w:rPr>
        <w:t xml:space="preserve"> </w:t>
      </w:r>
      <w:r w:rsidR="00335673">
        <w:rPr>
          <w:rFonts w:asciiTheme="minorBidi" w:hAnsiTheme="minorBidi" w:cstheme="minorBidi"/>
          <w:sz w:val="22"/>
          <w:szCs w:val="22"/>
        </w:rPr>
        <w:t>INSTRUMENT</w:t>
      </w:r>
      <w:r w:rsidR="004E3613">
        <w:rPr>
          <w:rFonts w:asciiTheme="minorBidi" w:hAnsiTheme="minorBidi" w:cstheme="minorBidi"/>
          <w:sz w:val="22"/>
          <w:szCs w:val="22"/>
        </w:rPr>
        <w:t xml:space="preserve">, </w:t>
      </w:r>
      <w:r w:rsidR="00973CA8">
        <w:rPr>
          <w:rFonts w:asciiTheme="minorBidi" w:hAnsiTheme="minorBidi" w:cstheme="minorBidi"/>
          <w:sz w:val="22"/>
          <w:szCs w:val="22"/>
        </w:rPr>
        <w:t>by both the Licensee and the Licensor, will not be shar</w:t>
      </w:r>
      <w:r w:rsidR="004E3613">
        <w:rPr>
          <w:rFonts w:asciiTheme="minorBidi" w:hAnsiTheme="minorBidi" w:cstheme="minorBidi"/>
          <w:sz w:val="22"/>
          <w:szCs w:val="22"/>
        </w:rPr>
        <w:t>ed between</w:t>
      </w:r>
      <w:r w:rsidR="00973CA8">
        <w:rPr>
          <w:rFonts w:asciiTheme="minorBidi" w:hAnsiTheme="minorBidi" w:cstheme="minorBidi"/>
          <w:sz w:val="22"/>
          <w:szCs w:val="22"/>
        </w:rPr>
        <w:t xml:space="preserve"> </w:t>
      </w:r>
      <w:r w:rsidR="00E30E47">
        <w:rPr>
          <w:rFonts w:asciiTheme="minorBidi" w:hAnsiTheme="minorBidi" w:cstheme="minorBidi"/>
          <w:sz w:val="22"/>
          <w:szCs w:val="22"/>
        </w:rPr>
        <w:t>the</w:t>
      </w:r>
      <w:r w:rsidR="00973CA8">
        <w:rPr>
          <w:rFonts w:asciiTheme="minorBidi" w:hAnsiTheme="minorBidi" w:cstheme="minorBidi"/>
          <w:sz w:val="22"/>
          <w:szCs w:val="22"/>
        </w:rPr>
        <w:t xml:space="preserve"> parties. Each party will have </w:t>
      </w:r>
      <w:r w:rsidR="001F4FF3">
        <w:rPr>
          <w:rFonts w:asciiTheme="minorBidi" w:hAnsiTheme="minorBidi" w:cstheme="minorBidi"/>
          <w:sz w:val="22"/>
          <w:szCs w:val="22"/>
        </w:rPr>
        <w:t>full ownership</w:t>
      </w:r>
      <w:r w:rsidR="004E3613">
        <w:rPr>
          <w:rFonts w:asciiTheme="minorBidi" w:hAnsiTheme="minorBidi" w:cstheme="minorBidi"/>
          <w:sz w:val="22"/>
          <w:szCs w:val="22"/>
        </w:rPr>
        <w:t xml:space="preserve"> rights over this type of</w:t>
      </w:r>
      <w:r w:rsidR="00973CA8">
        <w:rPr>
          <w:rFonts w:asciiTheme="minorBidi" w:hAnsiTheme="minorBidi" w:cstheme="minorBidi"/>
          <w:sz w:val="22"/>
          <w:szCs w:val="22"/>
        </w:rPr>
        <w:t xml:space="preserve"> data and will also be responsible for the ethical obligations surrounding the correct management and storage of that data.</w:t>
      </w:r>
    </w:p>
    <w:p w14:paraId="38D5F6F9" w14:textId="4397C3C9" w:rsidR="004E3613" w:rsidRPr="004E3613" w:rsidRDefault="00973CA8" w:rsidP="004E3613">
      <w:pPr>
        <w:pStyle w:val="LOLglOtherL2"/>
        <w:tabs>
          <w:tab w:val="clear" w:pos="360"/>
        </w:tabs>
        <w:rPr>
          <w:rFonts w:asciiTheme="minorBidi" w:hAnsiTheme="minorBidi" w:cstheme="minorBidi"/>
          <w:sz w:val="22"/>
          <w:szCs w:val="22"/>
        </w:rPr>
      </w:pPr>
      <w:r>
        <w:rPr>
          <w:rFonts w:asciiTheme="minorBidi" w:hAnsiTheme="minorBidi" w:cstheme="minorBidi"/>
          <w:sz w:val="22"/>
          <w:szCs w:val="22"/>
        </w:rPr>
        <w:tab/>
        <w:t>The Licensor will de</w:t>
      </w:r>
      <w:r w:rsidR="00195EBD">
        <w:rPr>
          <w:rFonts w:asciiTheme="minorBidi" w:hAnsiTheme="minorBidi" w:cstheme="minorBidi"/>
          <w:sz w:val="22"/>
          <w:szCs w:val="22"/>
        </w:rPr>
        <w:t>termine</w:t>
      </w:r>
      <w:r>
        <w:rPr>
          <w:rFonts w:asciiTheme="minorBidi" w:hAnsiTheme="minorBidi" w:cstheme="minorBidi"/>
          <w:sz w:val="22"/>
          <w:szCs w:val="22"/>
        </w:rPr>
        <w:t xml:space="preserve"> on a </w:t>
      </w:r>
      <w:proofErr w:type="gramStart"/>
      <w:r>
        <w:rPr>
          <w:rFonts w:asciiTheme="minorBidi" w:hAnsiTheme="minorBidi" w:cstheme="minorBidi"/>
          <w:sz w:val="22"/>
          <w:szCs w:val="22"/>
        </w:rPr>
        <w:t>case by case</w:t>
      </w:r>
      <w:proofErr w:type="gramEnd"/>
      <w:r>
        <w:rPr>
          <w:rFonts w:asciiTheme="minorBidi" w:hAnsiTheme="minorBidi" w:cstheme="minorBidi"/>
          <w:sz w:val="22"/>
          <w:szCs w:val="22"/>
        </w:rPr>
        <w:t xml:space="preserve"> basis whether they </w:t>
      </w:r>
      <w:r w:rsidR="001F4FF3">
        <w:rPr>
          <w:rFonts w:asciiTheme="minorBidi" w:hAnsiTheme="minorBidi" w:cstheme="minorBidi"/>
          <w:sz w:val="22"/>
          <w:szCs w:val="22"/>
        </w:rPr>
        <w:t>require</w:t>
      </w:r>
      <w:r>
        <w:rPr>
          <w:rFonts w:asciiTheme="minorBidi" w:hAnsiTheme="minorBidi" w:cstheme="minorBidi"/>
          <w:sz w:val="22"/>
          <w:szCs w:val="22"/>
        </w:rPr>
        <w:t xml:space="preserve"> access to the anonymised</w:t>
      </w:r>
      <w:r w:rsidR="001F4FF3">
        <w:rPr>
          <w:rFonts w:asciiTheme="minorBidi" w:hAnsiTheme="minorBidi" w:cstheme="minorBidi"/>
          <w:sz w:val="22"/>
          <w:szCs w:val="22"/>
        </w:rPr>
        <w:t>, aggregated</w:t>
      </w:r>
      <w:r>
        <w:rPr>
          <w:rFonts w:asciiTheme="minorBidi" w:hAnsiTheme="minorBidi" w:cstheme="minorBidi"/>
          <w:sz w:val="22"/>
          <w:szCs w:val="22"/>
        </w:rPr>
        <w:t xml:space="preserve"> data that the Licensee collects through the </w:t>
      </w:r>
      <w:r w:rsidR="00335673">
        <w:rPr>
          <w:rFonts w:asciiTheme="minorBidi" w:hAnsiTheme="minorBidi" w:cstheme="minorBidi"/>
          <w:sz w:val="22"/>
          <w:szCs w:val="22"/>
        </w:rPr>
        <w:t>INSTRUMENT</w:t>
      </w:r>
      <w:r>
        <w:rPr>
          <w:rFonts w:asciiTheme="minorBidi" w:hAnsiTheme="minorBidi" w:cstheme="minorBidi"/>
          <w:sz w:val="22"/>
          <w:szCs w:val="22"/>
        </w:rPr>
        <w:t xml:space="preserve">. If the Licensor </w:t>
      </w:r>
      <w:r w:rsidR="001F4FF3">
        <w:rPr>
          <w:rFonts w:asciiTheme="minorBidi" w:hAnsiTheme="minorBidi" w:cstheme="minorBidi"/>
          <w:sz w:val="22"/>
          <w:szCs w:val="22"/>
        </w:rPr>
        <w:t>requires</w:t>
      </w:r>
      <w:r>
        <w:rPr>
          <w:rFonts w:asciiTheme="minorBidi" w:hAnsiTheme="minorBidi" w:cstheme="minorBidi"/>
          <w:sz w:val="22"/>
          <w:szCs w:val="22"/>
        </w:rPr>
        <w:t xml:space="preserve"> access to the anonymised data collected by the Licensee, though the </w:t>
      </w:r>
      <w:r w:rsidR="00335673">
        <w:rPr>
          <w:rFonts w:asciiTheme="minorBidi" w:hAnsiTheme="minorBidi" w:cstheme="minorBidi"/>
          <w:sz w:val="22"/>
          <w:szCs w:val="22"/>
        </w:rPr>
        <w:t>INSTRUMENT</w:t>
      </w:r>
      <w:r>
        <w:rPr>
          <w:rFonts w:asciiTheme="minorBidi" w:hAnsiTheme="minorBidi" w:cstheme="minorBidi"/>
          <w:sz w:val="22"/>
          <w:szCs w:val="22"/>
        </w:rPr>
        <w:t>, and there are no moral or contractual reasons for why this should not happen, the Licensee will be contractually bound to share this data with the Licensor.</w:t>
      </w:r>
    </w:p>
    <w:p w14:paraId="037086E0" w14:textId="73BEE7D8" w:rsidR="00F40747" w:rsidRPr="00E81E10" w:rsidRDefault="00973CA8" w:rsidP="00064252">
      <w:pPr>
        <w:pStyle w:val="LOLglOtherL2"/>
        <w:tabs>
          <w:tab w:val="clear" w:pos="360"/>
        </w:tabs>
        <w:rPr>
          <w:rFonts w:asciiTheme="minorBidi" w:hAnsiTheme="minorBidi" w:cstheme="minorBidi"/>
          <w:sz w:val="22"/>
          <w:szCs w:val="22"/>
        </w:rPr>
      </w:pPr>
      <w:r w:rsidRPr="00211348">
        <w:rPr>
          <w:rFonts w:asciiTheme="minorBidi" w:hAnsiTheme="minorBidi" w:cstheme="minorBidi"/>
          <w:b/>
          <w:sz w:val="22"/>
          <w:szCs w:val="22"/>
        </w:rPr>
        <w:t>2.2</w:t>
      </w:r>
      <w:r>
        <w:rPr>
          <w:rFonts w:asciiTheme="minorBidi" w:hAnsiTheme="minorBidi" w:cstheme="minorBidi"/>
          <w:sz w:val="22"/>
          <w:szCs w:val="22"/>
        </w:rPr>
        <w:t xml:space="preserve"> </w:t>
      </w:r>
      <w:r>
        <w:rPr>
          <w:rFonts w:asciiTheme="minorBidi" w:hAnsiTheme="minorBidi" w:cstheme="minorBidi"/>
          <w:sz w:val="22"/>
          <w:szCs w:val="22"/>
        </w:rPr>
        <w:tab/>
      </w:r>
      <w:r w:rsidR="00BD3C11" w:rsidRPr="00E81E10">
        <w:rPr>
          <w:rFonts w:asciiTheme="minorBidi" w:hAnsiTheme="minorBidi" w:cstheme="minorBidi"/>
          <w:sz w:val="22"/>
          <w:szCs w:val="22"/>
        </w:rPr>
        <w:t>No Licen</w:t>
      </w:r>
      <w:r w:rsidR="00EB3B9C">
        <w:rPr>
          <w:rFonts w:asciiTheme="minorBidi" w:hAnsiTheme="minorBidi" w:cstheme="minorBidi"/>
          <w:sz w:val="22"/>
          <w:szCs w:val="22"/>
        </w:rPr>
        <w:t>c</w:t>
      </w:r>
      <w:r w:rsidR="00BD3C11" w:rsidRPr="00E81E10">
        <w:rPr>
          <w:rFonts w:asciiTheme="minorBidi" w:hAnsiTheme="minorBidi" w:cstheme="minorBidi"/>
          <w:sz w:val="22"/>
          <w:szCs w:val="22"/>
        </w:rPr>
        <w:t>e Fee is payable</w:t>
      </w:r>
      <w:r w:rsidR="00390329" w:rsidRPr="00E81E10">
        <w:rPr>
          <w:rFonts w:asciiTheme="minorBidi" w:hAnsiTheme="minorBidi" w:cstheme="minorBidi"/>
          <w:sz w:val="22"/>
          <w:szCs w:val="22"/>
        </w:rPr>
        <w:t xml:space="preserve"> </w:t>
      </w:r>
      <w:r w:rsidR="003738CF">
        <w:rPr>
          <w:rFonts w:asciiTheme="minorBidi" w:hAnsiTheme="minorBidi" w:cstheme="minorBidi"/>
          <w:sz w:val="22"/>
          <w:szCs w:val="22"/>
        </w:rPr>
        <w:t xml:space="preserve">by the Licensee to use the </w:t>
      </w:r>
      <w:r w:rsidR="00335673">
        <w:rPr>
          <w:rFonts w:asciiTheme="minorBidi" w:hAnsiTheme="minorBidi" w:cstheme="minorBidi"/>
          <w:sz w:val="22"/>
          <w:szCs w:val="22"/>
        </w:rPr>
        <w:t>INSTRUMENT</w:t>
      </w:r>
      <w:r w:rsidR="00390329" w:rsidRPr="00E81E10">
        <w:rPr>
          <w:rFonts w:asciiTheme="minorBidi" w:hAnsiTheme="minorBidi" w:cstheme="minorBidi"/>
          <w:sz w:val="22"/>
          <w:szCs w:val="22"/>
        </w:rPr>
        <w:t xml:space="preserve"> for </w:t>
      </w:r>
      <w:r w:rsidR="0000790D" w:rsidRPr="00E81E10">
        <w:rPr>
          <w:rFonts w:asciiTheme="minorBidi" w:hAnsiTheme="minorBidi" w:cstheme="minorBidi"/>
          <w:sz w:val="22"/>
          <w:szCs w:val="22"/>
        </w:rPr>
        <w:t>the</w:t>
      </w:r>
      <w:r w:rsidR="002B1565">
        <w:rPr>
          <w:rFonts w:asciiTheme="minorBidi" w:hAnsiTheme="minorBidi" w:cstheme="minorBidi"/>
          <w:sz w:val="22"/>
          <w:szCs w:val="22"/>
        </w:rPr>
        <w:t>ir specified</w:t>
      </w:r>
      <w:r w:rsidR="0000790D" w:rsidRPr="00E81E10">
        <w:rPr>
          <w:rFonts w:asciiTheme="minorBidi" w:hAnsiTheme="minorBidi" w:cstheme="minorBidi"/>
          <w:sz w:val="22"/>
          <w:szCs w:val="22"/>
        </w:rPr>
        <w:t xml:space="preserve"> Purpose</w:t>
      </w:r>
      <w:r w:rsidR="00BD3C11" w:rsidRPr="00E81E10">
        <w:rPr>
          <w:rFonts w:asciiTheme="minorBidi" w:hAnsiTheme="minorBidi" w:cstheme="minorBidi"/>
          <w:sz w:val="22"/>
          <w:szCs w:val="22"/>
        </w:rPr>
        <w:t xml:space="preserve">.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Licensor hereby grants to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for the duration </w:t>
      </w:r>
      <w:r w:rsidR="00F40747" w:rsidRPr="00E81E10">
        <w:rPr>
          <w:rFonts w:asciiTheme="minorBidi" w:hAnsiTheme="minorBidi" w:cstheme="minorBidi"/>
          <w:sz w:val="22"/>
          <w:szCs w:val="22"/>
        </w:rPr>
        <w:lastRenderedPageBreak/>
        <w:t>of this Agreement</w:t>
      </w:r>
      <w:r w:rsidR="00FA5281">
        <w:rPr>
          <w:rFonts w:asciiTheme="minorBidi" w:hAnsiTheme="minorBidi" w:cstheme="minorBidi"/>
          <w:sz w:val="22"/>
          <w:szCs w:val="22"/>
        </w:rPr>
        <w:t xml:space="preserve"> (as set out in Clause 5)</w:t>
      </w:r>
      <w:r w:rsidR="00F40747" w:rsidRPr="00E81E10">
        <w:rPr>
          <w:rFonts w:asciiTheme="minorBidi" w:hAnsiTheme="minorBidi" w:cstheme="minorBidi"/>
          <w:sz w:val="22"/>
          <w:szCs w:val="22"/>
        </w:rPr>
        <w:t xml:space="preserve">, a world-wide, non-transferable, non-exclusive licence to use, reproduce, have reproduced, issue and distribute reproduction </w:t>
      </w:r>
      <w:r w:rsidR="0000790D" w:rsidRPr="00E81E10">
        <w:rPr>
          <w:rFonts w:asciiTheme="minorBidi" w:hAnsiTheme="minorBidi" w:cstheme="minorBidi"/>
          <w:sz w:val="22"/>
          <w:szCs w:val="22"/>
        </w:rPr>
        <w:t xml:space="preserve">of </w:t>
      </w:r>
      <w:r w:rsidR="00F40747" w:rsidRPr="00E81E10">
        <w:rPr>
          <w:rFonts w:asciiTheme="minorBidi" w:hAnsiTheme="minorBidi" w:cstheme="minorBidi"/>
          <w:sz w:val="22"/>
          <w:szCs w:val="22"/>
        </w:rPr>
        <w:t xml:space="preserve">the </w:t>
      </w:r>
      <w:r w:rsidR="00335673">
        <w:rPr>
          <w:rFonts w:asciiTheme="minorBidi" w:hAnsiTheme="minorBidi" w:cstheme="minorBidi"/>
          <w:sz w:val="22"/>
          <w:szCs w:val="22"/>
        </w:rPr>
        <w:t>INSTRUMENT</w:t>
      </w:r>
      <w:r w:rsidR="00F40747" w:rsidRPr="00E81E10">
        <w:rPr>
          <w:rFonts w:asciiTheme="minorBidi" w:hAnsiTheme="minorBidi" w:cstheme="minorBidi"/>
          <w:sz w:val="22"/>
          <w:szCs w:val="22"/>
        </w:rPr>
        <w:t xml:space="preserve"> in so far as is necessary to carry out the P</w:t>
      </w:r>
      <w:r w:rsidR="00B363F2" w:rsidRPr="00E81E10">
        <w:rPr>
          <w:rFonts w:asciiTheme="minorBidi" w:hAnsiTheme="minorBidi" w:cstheme="minorBidi"/>
          <w:sz w:val="22"/>
          <w:szCs w:val="22"/>
        </w:rPr>
        <w:t>urpose</w:t>
      </w:r>
      <w:r w:rsidR="00F40747" w:rsidRPr="00E81E10">
        <w:rPr>
          <w:rFonts w:asciiTheme="minorBidi" w:hAnsiTheme="minorBidi" w:cstheme="minorBidi"/>
          <w:sz w:val="22"/>
          <w:szCs w:val="22"/>
        </w:rPr>
        <w:t>.</w:t>
      </w:r>
    </w:p>
    <w:p w14:paraId="0EF2FFBE" w14:textId="69765915" w:rsidR="00E66F1B" w:rsidRDefault="00DA0654" w:rsidP="00A559B4">
      <w:pPr>
        <w:ind w:left="720" w:hanging="720"/>
        <w:rPr>
          <w:rFonts w:asciiTheme="minorBidi" w:hAnsiTheme="minorBidi"/>
          <w:sz w:val="22"/>
          <w:szCs w:val="22"/>
        </w:rPr>
      </w:pPr>
      <w:r>
        <w:rPr>
          <w:rFonts w:asciiTheme="minorBidi" w:hAnsiTheme="minorBidi"/>
          <w:b/>
          <w:bCs/>
          <w:sz w:val="22"/>
          <w:szCs w:val="22"/>
        </w:rPr>
        <w:t>2.</w:t>
      </w:r>
      <w:r w:rsidR="00973CA8">
        <w:rPr>
          <w:rFonts w:asciiTheme="minorBidi" w:hAnsiTheme="minorBidi"/>
          <w:b/>
          <w:bCs/>
          <w:sz w:val="22"/>
          <w:szCs w:val="22"/>
        </w:rPr>
        <w:t>3</w:t>
      </w:r>
      <w:r>
        <w:rPr>
          <w:rFonts w:asciiTheme="minorBidi" w:hAnsiTheme="minorBidi"/>
          <w:b/>
          <w:bCs/>
          <w:sz w:val="22"/>
          <w:szCs w:val="22"/>
        </w:rPr>
        <w:tab/>
      </w:r>
      <w:r w:rsidR="0093241E">
        <w:rPr>
          <w:rFonts w:asciiTheme="minorBidi" w:hAnsiTheme="minorBidi"/>
          <w:sz w:val="22"/>
          <w:szCs w:val="22"/>
        </w:rPr>
        <w:t xml:space="preserve">Other versions of the </w:t>
      </w:r>
      <w:r w:rsidR="00335673">
        <w:rPr>
          <w:rFonts w:asciiTheme="minorBidi" w:hAnsiTheme="minorBidi"/>
          <w:sz w:val="22"/>
          <w:szCs w:val="22"/>
        </w:rPr>
        <w:t>INSTRUMENT</w:t>
      </w:r>
      <w:r w:rsidR="00E66F1B" w:rsidRPr="00A559B4">
        <w:rPr>
          <w:rFonts w:asciiTheme="minorBidi" w:hAnsiTheme="minorBidi"/>
          <w:sz w:val="22"/>
          <w:szCs w:val="22"/>
        </w:rPr>
        <w:t xml:space="preserve"> </w:t>
      </w:r>
      <w:r w:rsidR="0093241E">
        <w:rPr>
          <w:rFonts w:asciiTheme="minorBidi" w:hAnsiTheme="minorBidi"/>
          <w:sz w:val="22"/>
          <w:szCs w:val="22"/>
        </w:rPr>
        <w:t xml:space="preserve">may be </w:t>
      </w:r>
      <w:r w:rsidR="00E66F1B" w:rsidRPr="00A559B4">
        <w:rPr>
          <w:rFonts w:asciiTheme="minorBidi" w:hAnsiTheme="minorBidi"/>
          <w:sz w:val="22"/>
          <w:szCs w:val="22"/>
        </w:rPr>
        <w:t xml:space="preserve">available in various languages. </w:t>
      </w:r>
      <w:r w:rsidRPr="00A559B4">
        <w:rPr>
          <w:rFonts w:asciiTheme="minorBidi" w:hAnsiTheme="minorBidi" w:cstheme="minorBidi"/>
          <w:sz w:val="22"/>
          <w:szCs w:val="22"/>
        </w:rPr>
        <w:t>T</w:t>
      </w:r>
      <w:r w:rsidR="002B1565" w:rsidRPr="00A559B4">
        <w:rPr>
          <w:rFonts w:asciiTheme="minorBidi" w:hAnsiTheme="minorBidi" w:cstheme="minorBidi"/>
          <w:sz w:val="22"/>
          <w:szCs w:val="22"/>
        </w:rPr>
        <w:t>hese can be made available to the licensee, but will remain</w:t>
      </w:r>
      <w:r w:rsidRPr="00A559B4">
        <w:rPr>
          <w:rFonts w:asciiTheme="minorBidi" w:hAnsiTheme="minorBidi" w:cstheme="minorBidi"/>
          <w:sz w:val="22"/>
          <w:szCs w:val="22"/>
        </w:rPr>
        <w:t xml:space="preserve"> </w:t>
      </w:r>
      <w:r w:rsidR="002B1565" w:rsidRPr="00A559B4">
        <w:rPr>
          <w:rFonts w:asciiTheme="minorBidi" w:hAnsiTheme="minorBidi" w:cstheme="minorBidi"/>
          <w:sz w:val="22"/>
          <w:szCs w:val="22"/>
        </w:rPr>
        <w:t xml:space="preserve">the </w:t>
      </w:r>
      <w:r w:rsidRPr="00A559B4">
        <w:rPr>
          <w:rFonts w:asciiTheme="minorBidi" w:hAnsiTheme="minorBidi" w:cstheme="minorBidi"/>
          <w:sz w:val="22"/>
          <w:szCs w:val="22"/>
        </w:rPr>
        <w:t xml:space="preserve">exclusive property of the Licensor. </w:t>
      </w:r>
      <w:r w:rsidR="002B1565" w:rsidRPr="00A559B4">
        <w:rPr>
          <w:rFonts w:asciiTheme="minorBidi" w:hAnsiTheme="minorBidi" w:cstheme="minorBidi"/>
          <w:sz w:val="22"/>
          <w:szCs w:val="22"/>
        </w:rPr>
        <w:t xml:space="preserve">The Licensor </w:t>
      </w:r>
      <w:r w:rsidR="00BD7CD6" w:rsidRPr="00A559B4">
        <w:rPr>
          <w:rFonts w:asciiTheme="minorBidi" w:hAnsiTheme="minorBidi" w:cstheme="minorBidi"/>
          <w:sz w:val="22"/>
          <w:szCs w:val="22"/>
        </w:rPr>
        <w:t>will consider creating</w:t>
      </w:r>
      <w:r w:rsidR="002B1565" w:rsidRPr="00A559B4">
        <w:rPr>
          <w:rFonts w:asciiTheme="minorBidi" w:hAnsiTheme="minorBidi" w:cstheme="minorBidi"/>
          <w:sz w:val="22"/>
          <w:szCs w:val="22"/>
        </w:rPr>
        <w:t xml:space="preserve"> further translations of the </w:t>
      </w:r>
      <w:r w:rsidR="00335673">
        <w:rPr>
          <w:rFonts w:asciiTheme="minorBidi" w:hAnsiTheme="minorBidi" w:cstheme="minorBidi"/>
          <w:sz w:val="22"/>
          <w:szCs w:val="22"/>
        </w:rPr>
        <w:t>INSTRUMENT</w:t>
      </w:r>
      <w:r w:rsidR="002B1565" w:rsidRPr="00A559B4">
        <w:rPr>
          <w:rFonts w:asciiTheme="minorBidi" w:hAnsiTheme="minorBidi" w:cstheme="minorBidi"/>
          <w:sz w:val="22"/>
          <w:szCs w:val="22"/>
        </w:rPr>
        <w:t xml:space="preserve">, </w:t>
      </w:r>
      <w:r w:rsidR="002B1565" w:rsidRPr="00A559B4">
        <w:rPr>
          <w:rFonts w:asciiTheme="minorBidi" w:hAnsiTheme="minorBidi"/>
          <w:sz w:val="22"/>
          <w:szCs w:val="22"/>
        </w:rPr>
        <w:t>s</w:t>
      </w:r>
      <w:r w:rsidR="00E66F1B" w:rsidRPr="00A559B4">
        <w:rPr>
          <w:rFonts w:asciiTheme="minorBidi" w:hAnsiTheme="minorBidi"/>
          <w:sz w:val="22"/>
          <w:szCs w:val="22"/>
        </w:rPr>
        <w:t>hould Licensee</w:t>
      </w:r>
      <w:r w:rsidR="00BD7CD6" w:rsidRPr="00A559B4">
        <w:rPr>
          <w:rFonts w:asciiTheme="minorBidi" w:hAnsiTheme="minorBidi"/>
          <w:sz w:val="22"/>
          <w:szCs w:val="22"/>
        </w:rPr>
        <w:t>s</w:t>
      </w:r>
      <w:r w:rsidR="00E66F1B" w:rsidRPr="00A559B4">
        <w:rPr>
          <w:rFonts w:asciiTheme="minorBidi" w:hAnsiTheme="minorBidi"/>
          <w:sz w:val="22"/>
          <w:szCs w:val="22"/>
        </w:rPr>
        <w:t xml:space="preserve"> require the </w:t>
      </w:r>
      <w:r w:rsidR="00335673">
        <w:rPr>
          <w:rFonts w:asciiTheme="minorBidi" w:hAnsiTheme="minorBidi"/>
          <w:sz w:val="22"/>
          <w:szCs w:val="22"/>
        </w:rPr>
        <w:t>INSTRUMENT</w:t>
      </w:r>
      <w:r w:rsidR="00E66F1B" w:rsidRPr="00A559B4">
        <w:rPr>
          <w:rFonts w:asciiTheme="minorBidi" w:hAnsiTheme="minorBidi"/>
          <w:sz w:val="22"/>
          <w:szCs w:val="22"/>
        </w:rPr>
        <w:t xml:space="preserve"> in a language that the Licensor does not possess</w:t>
      </w:r>
      <w:r w:rsidR="002B1565" w:rsidRPr="00A559B4">
        <w:rPr>
          <w:rFonts w:asciiTheme="minorBidi" w:hAnsiTheme="minorBidi"/>
          <w:sz w:val="22"/>
          <w:szCs w:val="22"/>
        </w:rPr>
        <w:t xml:space="preserve">. Further translations would need to meet </w:t>
      </w:r>
      <w:r w:rsidR="00086570" w:rsidRPr="00A559B4">
        <w:rPr>
          <w:rFonts w:asciiTheme="minorBidi" w:hAnsiTheme="minorBidi"/>
          <w:sz w:val="22"/>
          <w:szCs w:val="22"/>
        </w:rPr>
        <w:t>ISP</w:t>
      </w:r>
      <w:r w:rsidR="00D0311A" w:rsidRPr="00A559B4">
        <w:rPr>
          <w:rFonts w:asciiTheme="minorBidi" w:hAnsiTheme="minorBidi"/>
          <w:sz w:val="22"/>
          <w:szCs w:val="22"/>
        </w:rPr>
        <w:t>O</w:t>
      </w:r>
      <w:r w:rsidR="00086570" w:rsidRPr="00A559B4">
        <w:rPr>
          <w:rFonts w:asciiTheme="minorBidi" w:hAnsiTheme="minorBidi"/>
          <w:sz w:val="22"/>
          <w:szCs w:val="22"/>
        </w:rPr>
        <w:t>R</w:t>
      </w:r>
      <w:r w:rsidR="00D0311A" w:rsidRPr="00A559B4">
        <w:rPr>
          <w:rFonts w:asciiTheme="minorBidi" w:hAnsiTheme="minorBidi"/>
          <w:sz w:val="22"/>
          <w:szCs w:val="22"/>
        </w:rPr>
        <w:t>/WHO</w:t>
      </w:r>
      <w:r w:rsidR="002B1565" w:rsidRPr="00A559B4">
        <w:rPr>
          <w:rFonts w:asciiTheme="minorBidi" w:hAnsiTheme="minorBidi"/>
          <w:sz w:val="22"/>
          <w:szCs w:val="22"/>
        </w:rPr>
        <w:t xml:space="preserve"> standards and the </w:t>
      </w:r>
      <w:r w:rsidR="00BD7CD6" w:rsidRPr="00A559B4">
        <w:rPr>
          <w:rFonts w:asciiTheme="minorBidi" w:hAnsiTheme="minorBidi"/>
          <w:sz w:val="22"/>
          <w:szCs w:val="22"/>
        </w:rPr>
        <w:t>Licensor</w:t>
      </w:r>
      <w:r w:rsidR="002B1565" w:rsidRPr="00A559B4">
        <w:rPr>
          <w:rFonts w:asciiTheme="minorBidi" w:hAnsiTheme="minorBidi"/>
          <w:sz w:val="22"/>
          <w:szCs w:val="22"/>
        </w:rPr>
        <w:t xml:space="preserve"> would need to be involved in</w:t>
      </w:r>
      <w:r w:rsidR="00BD7CD6" w:rsidRPr="00A559B4">
        <w:rPr>
          <w:rFonts w:asciiTheme="minorBidi" w:hAnsiTheme="minorBidi"/>
          <w:sz w:val="22"/>
          <w:szCs w:val="22"/>
        </w:rPr>
        <w:t xml:space="preserve"> every stage of</w:t>
      </w:r>
      <w:r w:rsidR="002B1565" w:rsidRPr="00A559B4">
        <w:rPr>
          <w:rFonts w:asciiTheme="minorBidi" w:hAnsiTheme="minorBidi"/>
          <w:sz w:val="22"/>
          <w:szCs w:val="22"/>
        </w:rPr>
        <w:t xml:space="preserve"> this process. Final approval of any newly translated version of the </w:t>
      </w:r>
      <w:r w:rsidR="00335673">
        <w:rPr>
          <w:rFonts w:asciiTheme="minorBidi" w:hAnsiTheme="minorBidi"/>
          <w:sz w:val="22"/>
          <w:szCs w:val="22"/>
        </w:rPr>
        <w:t>INSTRUMENT</w:t>
      </w:r>
      <w:r w:rsidR="002B1565" w:rsidRPr="00A559B4">
        <w:rPr>
          <w:rFonts w:asciiTheme="minorBidi" w:hAnsiTheme="minorBidi"/>
          <w:sz w:val="22"/>
          <w:szCs w:val="22"/>
        </w:rPr>
        <w:t xml:space="preserve"> would need to be given by the Licensor before it was used. Any new translations would also be owned by the Licensor.</w:t>
      </w:r>
    </w:p>
    <w:p w14:paraId="1B49D0A0" w14:textId="77777777" w:rsidR="00A559B4" w:rsidRPr="00A559B4" w:rsidRDefault="00A559B4" w:rsidP="00A559B4">
      <w:pPr>
        <w:ind w:left="720" w:hanging="720"/>
        <w:rPr>
          <w:rFonts w:asciiTheme="minorBidi" w:hAnsiTheme="minorBidi"/>
          <w:sz w:val="22"/>
          <w:szCs w:val="22"/>
        </w:rPr>
      </w:pPr>
    </w:p>
    <w:p w14:paraId="79D5513B" w14:textId="57C489D1" w:rsidR="00B333B2" w:rsidRDefault="00857EF0" w:rsidP="00B333B2">
      <w:pPr>
        <w:pStyle w:val="LOLglOtherL2"/>
        <w:tabs>
          <w:tab w:val="clear" w:pos="360"/>
        </w:tabs>
        <w:rPr>
          <w:rFonts w:asciiTheme="minorBidi" w:hAnsiTheme="minorBidi" w:cstheme="minorBidi"/>
          <w:sz w:val="22"/>
          <w:szCs w:val="22"/>
        </w:rPr>
      </w:pPr>
      <w:r w:rsidRPr="00857EF0">
        <w:rPr>
          <w:rFonts w:asciiTheme="minorBidi" w:hAnsiTheme="minorBidi" w:cstheme="minorBidi"/>
          <w:b/>
          <w:bCs/>
          <w:sz w:val="22"/>
          <w:szCs w:val="22"/>
        </w:rPr>
        <w:t>2.</w:t>
      </w:r>
      <w:r w:rsidR="00973CA8">
        <w:rPr>
          <w:rFonts w:asciiTheme="minorBidi" w:hAnsiTheme="minorBidi" w:cstheme="minorBidi"/>
          <w:b/>
          <w:bCs/>
          <w:sz w:val="22"/>
          <w:szCs w:val="22"/>
        </w:rPr>
        <w:t>4</w:t>
      </w:r>
      <w:r w:rsidRPr="00857EF0">
        <w:rPr>
          <w:rFonts w:asciiTheme="minorBidi" w:hAnsiTheme="minorBidi" w:cstheme="minorBidi"/>
          <w:b/>
          <w:bCs/>
          <w:sz w:val="22"/>
          <w:szCs w:val="22"/>
        </w:rPr>
        <w:tab/>
      </w:r>
      <w:r w:rsidR="00F40747" w:rsidRPr="00E81E10">
        <w:rPr>
          <w:rFonts w:asciiTheme="minorBidi" w:hAnsiTheme="minorBidi" w:cstheme="minorBidi"/>
          <w:sz w:val="22"/>
          <w:szCs w:val="22"/>
        </w:rPr>
        <w:t xml:space="preserve">For the avoidance of doubt and save as provided for in this Agreement, </w:t>
      </w:r>
      <w:r w:rsidR="00B333B2">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receives no licence to (and undertakes that it will not) use </w:t>
      </w:r>
      <w:r w:rsidR="00A175F1">
        <w:rPr>
          <w:rFonts w:asciiTheme="minorBidi" w:hAnsiTheme="minorBidi" w:cstheme="minorBidi"/>
          <w:sz w:val="22"/>
          <w:szCs w:val="22"/>
        </w:rPr>
        <w:t xml:space="preserve">the </w:t>
      </w:r>
      <w:r w:rsidR="00335673">
        <w:rPr>
          <w:rFonts w:asciiTheme="minorBidi" w:hAnsiTheme="minorBidi" w:cstheme="minorBidi"/>
          <w:sz w:val="22"/>
          <w:szCs w:val="22"/>
        </w:rPr>
        <w:t>INSTRUMENT</w:t>
      </w:r>
      <w:r w:rsidR="00F40747" w:rsidRPr="00E81E10">
        <w:rPr>
          <w:rFonts w:asciiTheme="minorBidi" w:hAnsiTheme="minorBidi" w:cstheme="minorBidi"/>
          <w:sz w:val="22"/>
          <w:szCs w:val="22"/>
        </w:rPr>
        <w:t xml:space="preserve"> other than as expressly permitted by this Agreement including (without limitation) creation of derivative works, or distribution of the </w:t>
      </w:r>
      <w:r w:rsidR="00335673">
        <w:rPr>
          <w:rFonts w:asciiTheme="minorBidi" w:hAnsiTheme="minorBidi" w:cstheme="minorBidi"/>
          <w:sz w:val="22"/>
          <w:szCs w:val="22"/>
        </w:rPr>
        <w:t>INSTRUMENT</w:t>
      </w:r>
      <w:r w:rsidR="00F40747" w:rsidRPr="00E81E10">
        <w:rPr>
          <w:rFonts w:asciiTheme="minorBidi" w:hAnsiTheme="minorBidi" w:cstheme="minorBidi"/>
          <w:sz w:val="22"/>
          <w:szCs w:val="22"/>
        </w:rPr>
        <w:t xml:space="preserve"> to persons who are not </w:t>
      </w:r>
      <w:r w:rsidR="00B363F2" w:rsidRPr="00E81E10">
        <w:rPr>
          <w:rFonts w:asciiTheme="minorBidi" w:hAnsiTheme="minorBidi" w:cstheme="minorBidi"/>
          <w:sz w:val="22"/>
          <w:szCs w:val="22"/>
        </w:rPr>
        <w:t>employed by the Licensee</w:t>
      </w:r>
      <w:r w:rsidR="00B333B2">
        <w:rPr>
          <w:rFonts w:asciiTheme="minorBidi" w:hAnsiTheme="minorBidi" w:cstheme="minorBidi"/>
          <w:sz w:val="22"/>
          <w:szCs w:val="22"/>
        </w:rPr>
        <w:t>.</w:t>
      </w:r>
      <w:r w:rsidR="00BD7CD6">
        <w:rPr>
          <w:rFonts w:asciiTheme="minorBidi" w:hAnsiTheme="minorBidi" w:cstheme="minorBidi"/>
          <w:sz w:val="22"/>
          <w:szCs w:val="22"/>
        </w:rPr>
        <w:t xml:space="preserve"> The Licensee is permitted to either use the </w:t>
      </w:r>
      <w:r w:rsidR="00335673">
        <w:rPr>
          <w:rFonts w:asciiTheme="minorBidi" w:hAnsiTheme="minorBidi" w:cstheme="minorBidi"/>
          <w:sz w:val="22"/>
          <w:szCs w:val="22"/>
        </w:rPr>
        <w:t>INSTRUMENT</w:t>
      </w:r>
      <w:r w:rsidR="00BD7CD6">
        <w:rPr>
          <w:rFonts w:asciiTheme="minorBidi" w:hAnsiTheme="minorBidi" w:cstheme="minorBidi"/>
          <w:sz w:val="22"/>
          <w:szCs w:val="22"/>
        </w:rPr>
        <w:t xml:space="preserve"> in its complete form, or to take selected questions from the </w:t>
      </w:r>
      <w:r w:rsidR="00335673">
        <w:rPr>
          <w:rFonts w:asciiTheme="minorBidi" w:hAnsiTheme="minorBidi" w:cstheme="minorBidi"/>
          <w:sz w:val="22"/>
          <w:szCs w:val="22"/>
        </w:rPr>
        <w:t>INSTRUMENT</w:t>
      </w:r>
      <w:r w:rsidR="008477B4">
        <w:rPr>
          <w:rFonts w:asciiTheme="minorBidi" w:hAnsiTheme="minorBidi" w:cstheme="minorBidi"/>
          <w:sz w:val="22"/>
          <w:szCs w:val="22"/>
        </w:rPr>
        <w:t xml:space="preserve"> if they are wishing to measure individual domains of </w:t>
      </w:r>
      <w:proofErr w:type="gramStart"/>
      <w:r w:rsidR="008477B4">
        <w:rPr>
          <w:rFonts w:asciiTheme="minorBidi" w:hAnsiTheme="minorBidi" w:cstheme="minorBidi"/>
          <w:sz w:val="22"/>
          <w:szCs w:val="22"/>
        </w:rPr>
        <w:t>person centred</w:t>
      </w:r>
      <w:proofErr w:type="gramEnd"/>
      <w:r w:rsidR="008477B4">
        <w:rPr>
          <w:rFonts w:asciiTheme="minorBidi" w:hAnsiTheme="minorBidi" w:cstheme="minorBidi"/>
          <w:sz w:val="22"/>
          <w:szCs w:val="22"/>
        </w:rPr>
        <w:t xml:space="preserve"> coordinated care e.g. self-man</w:t>
      </w:r>
      <w:r w:rsidR="00DD18CE">
        <w:rPr>
          <w:rFonts w:asciiTheme="minorBidi" w:hAnsiTheme="minorBidi" w:cstheme="minorBidi"/>
          <w:sz w:val="22"/>
          <w:szCs w:val="22"/>
        </w:rPr>
        <w:t>a</w:t>
      </w:r>
      <w:r w:rsidR="008477B4">
        <w:rPr>
          <w:rFonts w:asciiTheme="minorBidi" w:hAnsiTheme="minorBidi" w:cstheme="minorBidi"/>
          <w:sz w:val="22"/>
          <w:szCs w:val="22"/>
        </w:rPr>
        <w:t>gement</w:t>
      </w:r>
      <w:r w:rsidR="00BD7CD6">
        <w:rPr>
          <w:rFonts w:asciiTheme="minorBidi" w:hAnsiTheme="minorBidi" w:cstheme="minorBidi"/>
          <w:sz w:val="22"/>
          <w:szCs w:val="22"/>
        </w:rPr>
        <w:t xml:space="preserve">. However, the Licensor would like to stress that person centred coordinated care, as a </w:t>
      </w:r>
      <w:r w:rsidR="008477B4">
        <w:rPr>
          <w:rFonts w:asciiTheme="minorBidi" w:hAnsiTheme="minorBidi" w:cstheme="minorBidi"/>
          <w:sz w:val="22"/>
          <w:szCs w:val="22"/>
        </w:rPr>
        <w:t>whole</w:t>
      </w:r>
      <w:r w:rsidR="00BD7CD6">
        <w:rPr>
          <w:rFonts w:asciiTheme="minorBidi" w:hAnsiTheme="minorBidi" w:cstheme="minorBidi"/>
          <w:sz w:val="22"/>
          <w:szCs w:val="22"/>
        </w:rPr>
        <w:t xml:space="preserve"> concept, cannot be measured through</w:t>
      </w:r>
      <w:r w:rsidR="008477B4">
        <w:rPr>
          <w:rFonts w:asciiTheme="minorBidi" w:hAnsiTheme="minorBidi" w:cstheme="minorBidi"/>
          <w:sz w:val="22"/>
          <w:szCs w:val="22"/>
        </w:rPr>
        <w:t xml:space="preserve"> the </w:t>
      </w:r>
      <w:r w:rsidR="00335673">
        <w:rPr>
          <w:rFonts w:asciiTheme="minorBidi" w:hAnsiTheme="minorBidi" w:cstheme="minorBidi"/>
          <w:sz w:val="22"/>
          <w:szCs w:val="22"/>
        </w:rPr>
        <w:t>INSTRUMENT</w:t>
      </w:r>
      <w:r w:rsidR="008477B4">
        <w:rPr>
          <w:rFonts w:asciiTheme="minorBidi" w:hAnsiTheme="minorBidi" w:cstheme="minorBidi"/>
          <w:sz w:val="22"/>
          <w:szCs w:val="22"/>
        </w:rPr>
        <w:t>, unless it is</w:t>
      </w:r>
      <w:r w:rsidR="00BD7CD6">
        <w:rPr>
          <w:rFonts w:asciiTheme="minorBidi" w:hAnsiTheme="minorBidi" w:cstheme="minorBidi"/>
          <w:sz w:val="22"/>
          <w:szCs w:val="22"/>
        </w:rPr>
        <w:t xml:space="preserve"> used in its entirety. </w:t>
      </w:r>
      <w:r w:rsidR="008477B4">
        <w:rPr>
          <w:rFonts w:asciiTheme="minorBidi" w:hAnsiTheme="minorBidi" w:cstheme="minorBidi"/>
          <w:sz w:val="22"/>
          <w:szCs w:val="22"/>
        </w:rPr>
        <w:t>If a Licensee does choose to only take selected questions from the measure then the</w:t>
      </w:r>
      <w:r w:rsidR="00BD7CD6">
        <w:rPr>
          <w:rFonts w:asciiTheme="minorBidi" w:hAnsiTheme="minorBidi" w:cstheme="minorBidi"/>
          <w:sz w:val="22"/>
          <w:szCs w:val="22"/>
        </w:rPr>
        <w:t xml:space="preserve"> Licensor </w:t>
      </w:r>
      <w:r w:rsidR="008477B4">
        <w:rPr>
          <w:rFonts w:asciiTheme="minorBidi" w:hAnsiTheme="minorBidi" w:cstheme="minorBidi"/>
          <w:sz w:val="22"/>
          <w:szCs w:val="22"/>
        </w:rPr>
        <w:t xml:space="preserve">cannot be held accountable for whether or not the Licensee’s data </w:t>
      </w:r>
      <w:r w:rsidR="00DD18CE">
        <w:rPr>
          <w:rFonts w:asciiTheme="minorBidi" w:hAnsiTheme="minorBidi" w:cstheme="minorBidi"/>
          <w:sz w:val="22"/>
          <w:szCs w:val="22"/>
        </w:rPr>
        <w:t>accurately measured person centred coordinated care, as a whole concept.</w:t>
      </w:r>
    </w:p>
    <w:p w14:paraId="079A2CBD" w14:textId="45EBA69B" w:rsidR="00E62F9A" w:rsidRPr="00211348" w:rsidRDefault="00E62F9A" w:rsidP="00211348">
      <w:pPr>
        <w:pStyle w:val="NumContinue"/>
        <w:ind w:left="720" w:hanging="720"/>
      </w:pPr>
      <w:r>
        <w:rPr>
          <w:rFonts w:asciiTheme="minorBidi" w:hAnsiTheme="minorBidi" w:cstheme="minorBidi"/>
          <w:b/>
          <w:bCs/>
          <w:sz w:val="22"/>
          <w:szCs w:val="22"/>
        </w:rPr>
        <w:t xml:space="preserve">2.5 </w:t>
      </w:r>
      <w:r>
        <w:rPr>
          <w:rFonts w:asciiTheme="minorBidi" w:hAnsiTheme="minorBidi" w:cstheme="minorBidi"/>
          <w:b/>
          <w:bCs/>
          <w:sz w:val="22"/>
          <w:szCs w:val="22"/>
        </w:rPr>
        <w:tab/>
      </w:r>
      <w:r w:rsidR="00136B09">
        <w:rPr>
          <w:rFonts w:asciiTheme="minorBidi" w:hAnsiTheme="minorBidi" w:cstheme="minorBidi"/>
          <w:bCs/>
          <w:sz w:val="22"/>
          <w:szCs w:val="22"/>
        </w:rPr>
        <w:t>If analysis of the data ob</w:t>
      </w:r>
      <w:r w:rsidR="00136B09" w:rsidRPr="00211348">
        <w:rPr>
          <w:rFonts w:asciiTheme="minorBidi" w:hAnsiTheme="minorBidi" w:cstheme="minorBidi"/>
          <w:bCs/>
          <w:sz w:val="22"/>
          <w:szCs w:val="22"/>
        </w:rPr>
        <w:t xml:space="preserve">tained through the </w:t>
      </w:r>
      <w:r w:rsidR="00335673">
        <w:rPr>
          <w:rFonts w:asciiTheme="minorBidi" w:hAnsiTheme="minorBidi" w:cstheme="minorBidi"/>
          <w:bCs/>
          <w:sz w:val="22"/>
          <w:szCs w:val="22"/>
        </w:rPr>
        <w:t>INSTRUMENT</w:t>
      </w:r>
      <w:r w:rsidR="00D0311A">
        <w:rPr>
          <w:rFonts w:asciiTheme="minorBidi" w:hAnsiTheme="minorBidi" w:cstheme="minorBidi"/>
          <w:bCs/>
          <w:sz w:val="22"/>
          <w:szCs w:val="22"/>
        </w:rPr>
        <w:t xml:space="preserve"> is required by the licens</w:t>
      </w:r>
      <w:r w:rsidR="00136B09" w:rsidRPr="00211348">
        <w:rPr>
          <w:rFonts w:asciiTheme="minorBidi" w:hAnsiTheme="minorBidi" w:cstheme="minorBidi"/>
          <w:bCs/>
          <w:sz w:val="22"/>
          <w:szCs w:val="22"/>
        </w:rPr>
        <w:t>ee</w:t>
      </w:r>
      <w:r w:rsidR="00D0311A">
        <w:rPr>
          <w:rFonts w:asciiTheme="minorBidi" w:hAnsiTheme="minorBidi" w:cstheme="minorBidi"/>
          <w:bCs/>
          <w:sz w:val="22"/>
          <w:szCs w:val="22"/>
        </w:rPr>
        <w:t>,</w:t>
      </w:r>
      <w:r w:rsidR="00136B09" w:rsidRPr="00211348">
        <w:rPr>
          <w:rFonts w:asciiTheme="minorBidi" w:hAnsiTheme="minorBidi" w:cstheme="minorBidi"/>
          <w:bCs/>
          <w:sz w:val="22"/>
          <w:szCs w:val="22"/>
        </w:rPr>
        <w:t xml:space="preserve"> it should follow the guided scoring system contained within the method section of the </w:t>
      </w:r>
      <w:r w:rsidR="00335673">
        <w:rPr>
          <w:rFonts w:asciiTheme="minorBidi" w:hAnsiTheme="minorBidi" w:cstheme="minorBidi"/>
          <w:bCs/>
          <w:sz w:val="22"/>
          <w:szCs w:val="22"/>
        </w:rPr>
        <w:t>INSTRUMENT</w:t>
      </w:r>
      <w:r w:rsidR="00136B09" w:rsidRPr="00211348">
        <w:rPr>
          <w:rFonts w:asciiTheme="minorBidi" w:hAnsiTheme="minorBidi" w:cstheme="minorBidi"/>
          <w:bCs/>
          <w:sz w:val="22"/>
          <w:szCs w:val="22"/>
        </w:rPr>
        <w:t>.</w:t>
      </w:r>
      <w:r w:rsidR="00D0311A">
        <w:rPr>
          <w:rFonts w:asciiTheme="minorBidi" w:hAnsiTheme="minorBidi" w:cstheme="minorBidi"/>
          <w:bCs/>
          <w:sz w:val="22"/>
          <w:szCs w:val="22"/>
        </w:rPr>
        <w:t xml:space="preserve"> The Licensor may conduct the analysis on behalf of the licensee if the requirements regarding that process are acceptable to both parties and a financial fee to cover the work by the licensor is agreed to and fulfilled by the licensee.</w:t>
      </w:r>
      <w:r w:rsidR="00EA27D7">
        <w:rPr>
          <w:rFonts w:asciiTheme="minorBidi" w:hAnsiTheme="minorBidi" w:cstheme="minorBidi"/>
          <w:bCs/>
          <w:sz w:val="22"/>
          <w:szCs w:val="22"/>
        </w:rPr>
        <w:t xml:space="preserve"> The fee will be tailored to the extent of the work required for each licensee e.g. whether face to face feedback sessions are required, or just a one off report</w:t>
      </w:r>
    </w:p>
    <w:p w14:paraId="40B2FC24" w14:textId="0C54567F" w:rsidR="00EE3B13" w:rsidRPr="00E81E10" w:rsidRDefault="00B333B2" w:rsidP="000C76F9">
      <w:pPr>
        <w:pStyle w:val="LOLglOtherL2"/>
        <w:tabs>
          <w:tab w:val="clear" w:pos="360"/>
        </w:tabs>
        <w:rPr>
          <w:rFonts w:asciiTheme="minorBidi" w:hAnsiTheme="minorBidi" w:cstheme="minorBidi"/>
          <w:sz w:val="22"/>
          <w:szCs w:val="22"/>
        </w:rPr>
      </w:pPr>
      <w:r>
        <w:rPr>
          <w:rFonts w:asciiTheme="minorBidi" w:hAnsiTheme="minorBidi" w:cstheme="minorBidi"/>
          <w:b/>
          <w:bCs/>
          <w:sz w:val="22"/>
          <w:szCs w:val="22"/>
        </w:rPr>
        <w:t>2.</w:t>
      </w:r>
      <w:r w:rsidR="00E62F9A">
        <w:rPr>
          <w:rFonts w:asciiTheme="minorBidi" w:hAnsiTheme="minorBidi" w:cstheme="minorBidi"/>
          <w:b/>
          <w:bCs/>
          <w:sz w:val="22"/>
          <w:szCs w:val="22"/>
        </w:rPr>
        <w:t>6</w:t>
      </w:r>
      <w:r>
        <w:rPr>
          <w:rFonts w:asciiTheme="minorBidi" w:hAnsiTheme="minorBidi" w:cstheme="minorBidi"/>
          <w:b/>
          <w:bCs/>
          <w:sz w:val="22"/>
          <w:szCs w:val="22"/>
        </w:rPr>
        <w:tab/>
      </w:r>
      <w:r w:rsidR="00E5357C" w:rsidRP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shall not sublicense the </w:t>
      </w:r>
      <w:r w:rsidR="00335673">
        <w:rPr>
          <w:rFonts w:asciiTheme="minorBidi" w:hAnsiTheme="minorBidi" w:cstheme="minorBidi"/>
          <w:sz w:val="22"/>
          <w:szCs w:val="22"/>
        </w:rPr>
        <w:t>INSTRUMENT</w:t>
      </w:r>
      <w:r w:rsidR="00F40747" w:rsidRPr="00E81E10">
        <w:rPr>
          <w:rFonts w:asciiTheme="minorBidi" w:hAnsiTheme="minorBidi" w:cstheme="minorBidi"/>
          <w:sz w:val="22"/>
          <w:szCs w:val="22"/>
        </w:rPr>
        <w:t xml:space="preserve"> except to the extent reasonably required to enable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Licensee and its Affiliates to use, copy, adapt, issue the</w:t>
      </w:r>
      <w:r>
        <w:rPr>
          <w:rFonts w:asciiTheme="minorBidi" w:hAnsiTheme="minorBidi" w:cstheme="minorBidi"/>
          <w:sz w:val="22"/>
          <w:szCs w:val="22"/>
        </w:rPr>
        <w:t xml:space="preserve"> </w:t>
      </w:r>
      <w:r w:rsidR="00335673">
        <w:rPr>
          <w:rFonts w:asciiTheme="minorBidi" w:hAnsiTheme="minorBidi" w:cstheme="minorBidi"/>
          <w:sz w:val="22"/>
          <w:szCs w:val="22"/>
        </w:rPr>
        <w:t>INSTRUMENT</w:t>
      </w:r>
      <w:r w:rsidR="00F40747" w:rsidRPr="00E81E10">
        <w:rPr>
          <w:rFonts w:asciiTheme="minorBidi" w:hAnsiTheme="minorBidi" w:cstheme="minorBidi"/>
          <w:sz w:val="22"/>
          <w:szCs w:val="22"/>
        </w:rPr>
        <w:t xml:space="preserve"> for </w:t>
      </w:r>
      <w:r w:rsidR="00D94715" w:rsidRPr="00E81E10">
        <w:rPr>
          <w:rFonts w:asciiTheme="minorBidi" w:hAnsiTheme="minorBidi" w:cstheme="minorBidi"/>
          <w:sz w:val="22"/>
          <w:szCs w:val="22"/>
        </w:rPr>
        <w:t xml:space="preserve">the </w:t>
      </w:r>
      <w:r w:rsidR="00B363F2" w:rsidRPr="00E81E10">
        <w:rPr>
          <w:rFonts w:asciiTheme="minorBidi" w:hAnsiTheme="minorBidi" w:cstheme="minorBidi"/>
          <w:sz w:val="22"/>
          <w:szCs w:val="22"/>
        </w:rPr>
        <w:t>P</w:t>
      </w:r>
      <w:r w:rsidR="00F40747" w:rsidRPr="00E81E10">
        <w:rPr>
          <w:rFonts w:asciiTheme="minorBidi" w:hAnsiTheme="minorBidi" w:cstheme="minorBidi"/>
          <w:sz w:val="22"/>
          <w:szCs w:val="22"/>
        </w:rPr>
        <w:t>urpose.</w:t>
      </w:r>
    </w:p>
    <w:p w14:paraId="2D7FD4BC" w14:textId="1A8700CF" w:rsidR="00390329" w:rsidRPr="00E81E10" w:rsidRDefault="00A7021B" w:rsidP="00A836F0">
      <w:pPr>
        <w:pStyle w:val="NumContinue"/>
        <w:ind w:left="720" w:hanging="720"/>
        <w:rPr>
          <w:rFonts w:asciiTheme="minorBidi" w:hAnsiTheme="minorBidi" w:cstheme="minorBidi"/>
          <w:sz w:val="22"/>
          <w:szCs w:val="22"/>
        </w:rPr>
      </w:pPr>
      <w:r>
        <w:rPr>
          <w:rFonts w:asciiTheme="minorBidi" w:hAnsiTheme="minorBidi" w:cstheme="minorBidi"/>
          <w:b/>
          <w:sz w:val="22"/>
          <w:szCs w:val="22"/>
        </w:rPr>
        <w:t>2.</w:t>
      </w:r>
      <w:r w:rsidR="00E62F9A">
        <w:rPr>
          <w:rFonts w:asciiTheme="minorBidi" w:hAnsiTheme="minorBidi" w:cstheme="minorBidi"/>
          <w:b/>
          <w:sz w:val="22"/>
          <w:szCs w:val="22"/>
        </w:rPr>
        <w:t>7</w:t>
      </w:r>
      <w:r>
        <w:rPr>
          <w:rFonts w:asciiTheme="minorBidi" w:hAnsiTheme="minorBidi" w:cstheme="minorBidi"/>
          <w:b/>
          <w:sz w:val="22"/>
          <w:szCs w:val="22"/>
        </w:rPr>
        <w:tab/>
      </w:r>
      <w:r w:rsidR="00E5357C" w:rsidRPr="00E5357C">
        <w:rPr>
          <w:rFonts w:asciiTheme="minorBidi" w:hAnsiTheme="minorBidi" w:cstheme="minorBidi"/>
          <w:bCs/>
          <w:sz w:val="22"/>
          <w:szCs w:val="22"/>
        </w:rPr>
        <w:t xml:space="preserve">The </w:t>
      </w:r>
      <w:r w:rsidR="00390329" w:rsidRPr="00E81E10">
        <w:rPr>
          <w:rFonts w:asciiTheme="minorBidi" w:hAnsiTheme="minorBidi" w:cstheme="minorBidi"/>
          <w:sz w:val="22"/>
          <w:szCs w:val="22"/>
        </w:rPr>
        <w:t xml:space="preserve">Licensee agrees that in the event the Purpose </w:t>
      </w:r>
      <w:r w:rsidR="00E822EB" w:rsidRPr="00E81E10">
        <w:rPr>
          <w:rFonts w:asciiTheme="minorBidi" w:hAnsiTheme="minorBidi" w:cstheme="minorBidi"/>
          <w:sz w:val="22"/>
          <w:szCs w:val="22"/>
        </w:rPr>
        <w:t>leads to</w:t>
      </w:r>
      <w:r w:rsidR="00B80A7E">
        <w:rPr>
          <w:rFonts w:asciiTheme="minorBidi" w:hAnsiTheme="minorBidi" w:cstheme="minorBidi"/>
          <w:sz w:val="22"/>
          <w:szCs w:val="22"/>
        </w:rPr>
        <w:t xml:space="preserve"> commercial exploitation </w:t>
      </w:r>
      <w:r w:rsidR="00390329" w:rsidRPr="00E81E10">
        <w:rPr>
          <w:rFonts w:asciiTheme="minorBidi" w:hAnsiTheme="minorBidi" w:cstheme="minorBidi"/>
          <w:sz w:val="22"/>
          <w:szCs w:val="22"/>
        </w:rPr>
        <w:t>of results</w:t>
      </w:r>
      <w:r w:rsidR="00E822EB" w:rsidRPr="00E81E10">
        <w:rPr>
          <w:rFonts w:asciiTheme="minorBidi" w:hAnsiTheme="minorBidi" w:cstheme="minorBidi"/>
          <w:sz w:val="22"/>
          <w:szCs w:val="22"/>
        </w:rPr>
        <w:t xml:space="preserve"> obtained with the </w:t>
      </w:r>
      <w:r w:rsidR="00335673">
        <w:rPr>
          <w:rFonts w:asciiTheme="minorBidi" w:hAnsiTheme="minorBidi" w:cstheme="minorBidi"/>
          <w:sz w:val="22"/>
          <w:szCs w:val="22"/>
        </w:rPr>
        <w:t>INSTRUMENT</w:t>
      </w:r>
      <w:r w:rsidR="00E822EB" w:rsidRPr="00E81E10">
        <w:rPr>
          <w:rFonts w:asciiTheme="minorBidi" w:hAnsiTheme="minorBidi" w:cstheme="minorBidi"/>
          <w:sz w:val="22"/>
          <w:szCs w:val="22"/>
        </w:rPr>
        <w:t xml:space="preserve"> through </w:t>
      </w:r>
      <w:r>
        <w:rPr>
          <w:rFonts w:asciiTheme="minorBidi" w:hAnsiTheme="minorBidi" w:cstheme="minorBidi"/>
          <w:sz w:val="22"/>
          <w:szCs w:val="22"/>
        </w:rPr>
        <w:t>resulting intellectual property or otherwise</w:t>
      </w:r>
      <w:r w:rsidR="00E822EB" w:rsidRPr="00E81E10">
        <w:rPr>
          <w:rFonts w:asciiTheme="minorBidi" w:hAnsiTheme="minorBidi" w:cstheme="minorBidi"/>
          <w:sz w:val="22"/>
          <w:szCs w:val="22"/>
        </w:rPr>
        <w:t>, the Licensee shall e</w:t>
      </w:r>
      <w:r w:rsidR="00F92519">
        <w:rPr>
          <w:rFonts w:asciiTheme="minorBidi" w:hAnsiTheme="minorBidi" w:cstheme="minorBidi"/>
          <w:sz w:val="22"/>
          <w:szCs w:val="22"/>
        </w:rPr>
        <w:t xml:space="preserve">nsure through an agreement with </w:t>
      </w:r>
      <w:r w:rsidR="00E822EB" w:rsidRPr="00E81E10">
        <w:rPr>
          <w:rFonts w:asciiTheme="minorBidi" w:hAnsiTheme="minorBidi" w:cstheme="minorBidi"/>
          <w:sz w:val="22"/>
          <w:szCs w:val="22"/>
        </w:rPr>
        <w:t>the</w:t>
      </w:r>
      <w:r w:rsidR="00F92519">
        <w:rPr>
          <w:rFonts w:asciiTheme="minorBidi" w:hAnsiTheme="minorBidi" w:cstheme="minorBidi"/>
          <w:sz w:val="22"/>
          <w:szCs w:val="22"/>
        </w:rPr>
        <w:t xml:space="preserve"> commercial</w:t>
      </w:r>
      <w:r w:rsidR="00E822EB" w:rsidRPr="00E81E10">
        <w:rPr>
          <w:rFonts w:asciiTheme="minorBidi" w:hAnsiTheme="minorBidi" w:cstheme="minorBidi"/>
          <w:sz w:val="22"/>
          <w:szCs w:val="22"/>
        </w:rPr>
        <w:t xml:space="preserve"> entity that the commercial entity negotiates a licen</w:t>
      </w:r>
      <w:r w:rsidR="00EB3B9C">
        <w:rPr>
          <w:rFonts w:asciiTheme="minorBidi" w:hAnsiTheme="minorBidi" w:cstheme="minorBidi"/>
          <w:sz w:val="22"/>
          <w:szCs w:val="22"/>
        </w:rPr>
        <w:t>c</w:t>
      </w:r>
      <w:r w:rsidR="00E822EB" w:rsidRPr="00E81E10">
        <w:rPr>
          <w:rFonts w:asciiTheme="minorBidi" w:hAnsiTheme="minorBidi" w:cstheme="minorBidi"/>
          <w:sz w:val="22"/>
          <w:szCs w:val="22"/>
        </w:rPr>
        <w:t>e with the L</w:t>
      </w:r>
      <w:r w:rsidR="0048416A" w:rsidRPr="00E81E10">
        <w:rPr>
          <w:rFonts w:asciiTheme="minorBidi" w:hAnsiTheme="minorBidi" w:cstheme="minorBidi"/>
          <w:sz w:val="22"/>
          <w:szCs w:val="22"/>
        </w:rPr>
        <w:t>icensor</w:t>
      </w:r>
      <w:r w:rsidR="00426DE3">
        <w:rPr>
          <w:rFonts w:asciiTheme="minorBidi" w:hAnsiTheme="minorBidi" w:cstheme="minorBidi"/>
          <w:sz w:val="22"/>
          <w:szCs w:val="22"/>
        </w:rPr>
        <w:t xml:space="preserve"> </w:t>
      </w:r>
      <w:r w:rsidR="00E822EB" w:rsidRPr="00E81E10">
        <w:rPr>
          <w:rFonts w:asciiTheme="minorBidi" w:hAnsiTheme="minorBidi" w:cstheme="minorBidi"/>
          <w:sz w:val="22"/>
          <w:szCs w:val="22"/>
        </w:rPr>
        <w:t>prior to use of the results for commercial purposes and the L</w:t>
      </w:r>
      <w:r w:rsidR="0048416A" w:rsidRPr="00E81E10">
        <w:rPr>
          <w:rFonts w:asciiTheme="minorBidi" w:hAnsiTheme="minorBidi" w:cstheme="minorBidi"/>
          <w:sz w:val="22"/>
          <w:szCs w:val="22"/>
        </w:rPr>
        <w:t>icensor</w:t>
      </w:r>
      <w:r w:rsidR="00E822EB" w:rsidRPr="00E81E10">
        <w:rPr>
          <w:rFonts w:asciiTheme="minorBidi" w:hAnsiTheme="minorBidi" w:cstheme="minorBidi"/>
          <w:sz w:val="22"/>
          <w:szCs w:val="22"/>
        </w:rPr>
        <w:t xml:space="preserve"> agrees that such licen</w:t>
      </w:r>
      <w:r w:rsidR="00EB3B9C">
        <w:rPr>
          <w:rFonts w:asciiTheme="minorBidi" w:hAnsiTheme="minorBidi" w:cstheme="minorBidi"/>
          <w:sz w:val="22"/>
          <w:szCs w:val="22"/>
        </w:rPr>
        <w:t>c</w:t>
      </w:r>
      <w:r w:rsidR="00E822EB" w:rsidRPr="00E81E10">
        <w:rPr>
          <w:rFonts w:asciiTheme="minorBidi" w:hAnsiTheme="minorBidi" w:cstheme="minorBidi"/>
          <w:sz w:val="22"/>
          <w:szCs w:val="22"/>
        </w:rPr>
        <w:t>e will be negotiated on fair and reasonable terms</w:t>
      </w:r>
      <w:r w:rsidR="002D1B8C" w:rsidRPr="00E81E10">
        <w:rPr>
          <w:rFonts w:asciiTheme="minorBidi" w:hAnsiTheme="minorBidi" w:cstheme="minorBidi"/>
          <w:sz w:val="22"/>
          <w:szCs w:val="22"/>
        </w:rPr>
        <w:t>.</w:t>
      </w:r>
      <w:r w:rsidR="00E822EB" w:rsidRPr="00E81E10">
        <w:rPr>
          <w:rFonts w:asciiTheme="minorBidi" w:hAnsiTheme="minorBidi" w:cstheme="minorBidi"/>
          <w:sz w:val="22"/>
          <w:szCs w:val="22"/>
        </w:rPr>
        <w:t xml:space="preserve">  </w:t>
      </w:r>
      <w:r w:rsidR="00390329" w:rsidRPr="00E81E10">
        <w:rPr>
          <w:rFonts w:asciiTheme="minorBidi" w:hAnsiTheme="minorBidi" w:cstheme="minorBidi"/>
          <w:sz w:val="22"/>
          <w:szCs w:val="22"/>
        </w:rPr>
        <w:t xml:space="preserve"> </w:t>
      </w:r>
    </w:p>
    <w:p w14:paraId="1C10FA1B" w14:textId="77777777" w:rsidR="00F40747" w:rsidRPr="00E81E10" w:rsidRDefault="00EE3B13" w:rsidP="00EE3B13">
      <w:pPr>
        <w:pStyle w:val="LOLglOtherL1"/>
        <w:tabs>
          <w:tab w:val="clear" w:pos="720"/>
        </w:tabs>
        <w:ind w:left="0" w:firstLine="0"/>
        <w:rPr>
          <w:rFonts w:asciiTheme="minorBidi" w:hAnsiTheme="minorBidi" w:cstheme="minorBidi"/>
          <w:sz w:val="22"/>
          <w:szCs w:val="22"/>
        </w:rPr>
      </w:pPr>
      <w:r w:rsidRPr="00E81E10">
        <w:rPr>
          <w:rFonts w:asciiTheme="minorBidi" w:hAnsiTheme="minorBidi" w:cstheme="minorBidi"/>
          <w:b/>
          <w:sz w:val="22"/>
          <w:szCs w:val="22"/>
        </w:rPr>
        <w:lastRenderedPageBreak/>
        <w:t xml:space="preserve">3 </w:t>
      </w:r>
      <w:r w:rsidRPr="00E81E10">
        <w:rPr>
          <w:rFonts w:asciiTheme="minorBidi" w:hAnsiTheme="minorBidi" w:cstheme="minorBidi"/>
          <w:sz w:val="22"/>
          <w:szCs w:val="22"/>
        </w:rPr>
        <w:t xml:space="preserve">         </w:t>
      </w:r>
      <w:r w:rsidR="00F40747" w:rsidRPr="00E81E10">
        <w:rPr>
          <w:rFonts w:asciiTheme="minorBidi" w:hAnsiTheme="minorBidi" w:cstheme="minorBidi"/>
          <w:b/>
          <w:sz w:val="22"/>
          <w:szCs w:val="22"/>
        </w:rPr>
        <w:t>LICENSOR’S REPRESENTATIONS, WARRANTIES AND INDEMNITY</w:t>
      </w:r>
    </w:p>
    <w:p w14:paraId="52578E10" w14:textId="77777777" w:rsidR="00F40747" w:rsidRPr="00E81E10" w:rsidRDefault="00D94715" w:rsidP="00E5357C">
      <w:pPr>
        <w:pStyle w:val="LOLglOtherL2"/>
        <w:numPr>
          <w:ilvl w:val="0"/>
          <w:numId w:val="0"/>
        </w:numPr>
        <w:ind w:left="720" w:hanging="720"/>
        <w:rPr>
          <w:rFonts w:asciiTheme="minorBidi" w:hAnsiTheme="minorBidi" w:cstheme="minorBidi"/>
          <w:sz w:val="22"/>
          <w:szCs w:val="22"/>
        </w:rPr>
      </w:pPr>
      <w:r w:rsidRPr="00E81E10">
        <w:rPr>
          <w:rFonts w:asciiTheme="minorBidi" w:hAnsiTheme="minorBidi" w:cstheme="minorBidi"/>
          <w:b/>
          <w:sz w:val="22"/>
          <w:szCs w:val="22"/>
        </w:rPr>
        <w:t>3.1</w:t>
      </w:r>
      <w:r w:rsidRPr="00E81E10">
        <w:rPr>
          <w:rFonts w:asciiTheme="minorBidi" w:hAnsiTheme="minorBidi" w:cstheme="minorBidi"/>
          <w:sz w:val="22"/>
          <w:szCs w:val="22"/>
        </w:rPr>
        <w:t xml:space="preserve"> </w:t>
      </w:r>
      <w:r w:rsidR="00426DE3">
        <w:rPr>
          <w:rFonts w:asciiTheme="minorBidi" w:hAnsiTheme="minorBidi" w:cstheme="minorBidi"/>
          <w:sz w:val="22"/>
          <w:szCs w:val="22"/>
        </w:rPr>
        <w:tab/>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Licensor warrants that it has full power to enter into this Agreement and to</w:t>
      </w:r>
      <w:r w:rsidR="00426DE3">
        <w:rPr>
          <w:rFonts w:asciiTheme="minorBidi" w:hAnsiTheme="minorBidi" w:cstheme="minorBidi"/>
          <w:sz w:val="22"/>
          <w:szCs w:val="22"/>
        </w:rPr>
        <w:t xml:space="preserve">  </w:t>
      </w:r>
      <w:r w:rsidR="00F40747" w:rsidRPr="00E81E10">
        <w:rPr>
          <w:rFonts w:asciiTheme="minorBidi" w:hAnsiTheme="minorBidi" w:cstheme="minorBidi"/>
          <w:sz w:val="22"/>
          <w:szCs w:val="22"/>
        </w:rPr>
        <w:t xml:space="preserve">grant to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the rights and licences (including those over the Intellectual Property Rights) hereby granted or agreed to be granted and has not entered into any agreements or arrangements inconsistent with the terms of this Agreement. </w:t>
      </w:r>
    </w:p>
    <w:p w14:paraId="03F1D4C2" w14:textId="4836C14B" w:rsidR="00F40747" w:rsidRPr="00E81E10" w:rsidRDefault="00426DE3" w:rsidP="00CB7F57">
      <w:pPr>
        <w:pStyle w:val="LOLglOtherL2"/>
        <w:numPr>
          <w:ilvl w:val="0"/>
          <w:numId w:val="0"/>
        </w:numPr>
        <w:ind w:left="720" w:hanging="720"/>
        <w:jc w:val="left"/>
        <w:rPr>
          <w:rFonts w:asciiTheme="minorBidi" w:hAnsiTheme="minorBidi" w:cstheme="minorBidi"/>
          <w:sz w:val="22"/>
          <w:szCs w:val="22"/>
        </w:rPr>
      </w:pPr>
      <w:r>
        <w:rPr>
          <w:rFonts w:asciiTheme="minorBidi" w:hAnsiTheme="minorBidi" w:cstheme="minorBidi"/>
          <w:b/>
          <w:sz w:val="22"/>
          <w:szCs w:val="22"/>
        </w:rPr>
        <w:t>3.2</w:t>
      </w:r>
      <w:r>
        <w:rPr>
          <w:rFonts w:asciiTheme="minorBidi" w:hAnsiTheme="minorBidi" w:cstheme="minorBidi"/>
          <w:b/>
          <w:sz w:val="22"/>
          <w:szCs w:val="22"/>
        </w:rPr>
        <w:tab/>
      </w:r>
      <w:r w:rsidR="00E5357C" w:rsidRPr="00A175F1">
        <w:rPr>
          <w:rFonts w:asciiTheme="minorBidi" w:hAnsiTheme="minorBidi" w:cstheme="minorBidi"/>
          <w:bCs/>
          <w:sz w:val="22"/>
          <w:szCs w:val="22"/>
        </w:rPr>
        <w:t xml:space="preserve">The </w:t>
      </w:r>
      <w:r w:rsidR="00F40747" w:rsidRPr="00A175F1">
        <w:rPr>
          <w:rFonts w:asciiTheme="minorBidi" w:hAnsiTheme="minorBidi" w:cstheme="minorBidi"/>
          <w:sz w:val="22"/>
          <w:szCs w:val="22"/>
        </w:rPr>
        <w:t>Licen</w:t>
      </w:r>
      <w:r w:rsidRPr="00A175F1">
        <w:rPr>
          <w:rFonts w:asciiTheme="minorBidi" w:hAnsiTheme="minorBidi" w:cstheme="minorBidi"/>
          <w:sz w:val="22"/>
          <w:szCs w:val="22"/>
        </w:rPr>
        <w:t>sor</w:t>
      </w:r>
      <w:r w:rsidR="007C0D14">
        <w:rPr>
          <w:rFonts w:asciiTheme="minorBidi" w:hAnsiTheme="minorBidi" w:cstheme="minorBidi"/>
          <w:sz w:val="22"/>
          <w:szCs w:val="22"/>
        </w:rPr>
        <w:t xml:space="preserve"> </w:t>
      </w:r>
      <w:r w:rsidR="007C0D14" w:rsidRPr="00211348">
        <w:rPr>
          <w:rFonts w:asciiTheme="minorBidi" w:hAnsiTheme="minorBidi" w:cstheme="minorBidi"/>
          <w:sz w:val="22"/>
          <w:szCs w:val="22"/>
        </w:rPr>
        <w:t>‘Plymouth University’</w:t>
      </w:r>
      <w:r w:rsidRPr="00A175F1">
        <w:rPr>
          <w:rFonts w:asciiTheme="minorBidi" w:hAnsiTheme="minorBidi" w:cstheme="minorBidi"/>
          <w:sz w:val="22"/>
          <w:szCs w:val="22"/>
        </w:rPr>
        <w:t xml:space="preserve"> warrants that it is the</w:t>
      </w:r>
      <w:r w:rsidR="00CB7F57">
        <w:rPr>
          <w:rFonts w:asciiTheme="minorBidi" w:hAnsiTheme="minorBidi" w:cstheme="minorBidi"/>
          <w:sz w:val="22"/>
          <w:szCs w:val="22"/>
        </w:rPr>
        <w:t xml:space="preserve"> </w:t>
      </w:r>
      <w:r w:rsidR="007C0D14" w:rsidRPr="00211348">
        <w:rPr>
          <w:rFonts w:asciiTheme="minorBidi" w:hAnsiTheme="minorBidi" w:cstheme="minorBidi"/>
          <w:sz w:val="22"/>
          <w:szCs w:val="22"/>
        </w:rPr>
        <w:t>sole</w:t>
      </w:r>
      <w:r w:rsidR="007C0D14">
        <w:rPr>
          <w:rFonts w:asciiTheme="minorBidi" w:hAnsiTheme="minorBidi" w:cstheme="minorBidi"/>
          <w:sz w:val="22"/>
          <w:szCs w:val="22"/>
        </w:rPr>
        <w:t xml:space="preserve"> </w:t>
      </w:r>
      <w:r w:rsidR="00F40747" w:rsidRPr="00A175F1">
        <w:rPr>
          <w:rFonts w:asciiTheme="minorBidi" w:hAnsiTheme="minorBidi" w:cstheme="minorBidi"/>
          <w:sz w:val="22"/>
          <w:szCs w:val="22"/>
        </w:rPr>
        <w:t xml:space="preserve">beneficial owner of all Intellectual Property Rights including but not limited to copyright in the </w:t>
      </w:r>
      <w:r w:rsidR="00335673">
        <w:rPr>
          <w:rFonts w:asciiTheme="minorBidi" w:hAnsiTheme="minorBidi" w:cstheme="minorBidi"/>
          <w:sz w:val="22"/>
          <w:szCs w:val="22"/>
        </w:rPr>
        <w:t>INSTRUMENT</w:t>
      </w:r>
      <w:r w:rsidR="003738CF">
        <w:rPr>
          <w:rFonts w:asciiTheme="minorBidi" w:hAnsiTheme="minorBidi" w:cstheme="minorBidi"/>
          <w:sz w:val="22"/>
          <w:szCs w:val="22"/>
        </w:rPr>
        <w:t xml:space="preserve"> </w:t>
      </w:r>
      <w:r w:rsidR="00F40747" w:rsidRPr="00A175F1">
        <w:rPr>
          <w:rFonts w:asciiTheme="minorBidi" w:hAnsiTheme="minorBidi" w:cstheme="minorBidi"/>
          <w:sz w:val="22"/>
          <w:szCs w:val="22"/>
        </w:rPr>
        <w:t>and all translations</w:t>
      </w:r>
      <w:r w:rsidRPr="00A175F1">
        <w:rPr>
          <w:rFonts w:asciiTheme="minorBidi" w:hAnsiTheme="minorBidi" w:cstheme="minorBidi"/>
          <w:sz w:val="22"/>
          <w:szCs w:val="22"/>
        </w:rPr>
        <w:t xml:space="preserve"> </w:t>
      </w:r>
      <w:r w:rsidR="00F40747" w:rsidRPr="00A175F1">
        <w:rPr>
          <w:rFonts w:asciiTheme="minorBidi" w:hAnsiTheme="minorBidi" w:cstheme="minorBidi"/>
          <w:sz w:val="22"/>
          <w:szCs w:val="22"/>
        </w:rPr>
        <w:t>thereof.</w:t>
      </w:r>
    </w:p>
    <w:p w14:paraId="6F7BBAE4" w14:textId="77A227A5" w:rsidR="00F40747" w:rsidRPr="00E81E10" w:rsidRDefault="00D94715" w:rsidP="00E5357C">
      <w:pPr>
        <w:pStyle w:val="LOLglOtherL2"/>
        <w:numPr>
          <w:ilvl w:val="0"/>
          <w:numId w:val="0"/>
        </w:numPr>
        <w:ind w:left="709" w:hanging="709"/>
        <w:rPr>
          <w:rFonts w:asciiTheme="minorBidi" w:hAnsiTheme="minorBidi" w:cstheme="minorBidi"/>
          <w:sz w:val="22"/>
          <w:szCs w:val="22"/>
        </w:rPr>
      </w:pPr>
      <w:r w:rsidRPr="00E81E10">
        <w:rPr>
          <w:rFonts w:asciiTheme="minorBidi" w:hAnsiTheme="minorBidi" w:cstheme="minorBidi"/>
          <w:b/>
          <w:sz w:val="22"/>
          <w:szCs w:val="22"/>
        </w:rPr>
        <w:t>3.3</w:t>
      </w:r>
      <w:r w:rsidR="00E5357C">
        <w:rPr>
          <w:rFonts w:asciiTheme="minorBidi" w:hAnsiTheme="minorBidi" w:cstheme="minorBidi"/>
          <w:b/>
          <w:sz w:val="22"/>
          <w:szCs w:val="22"/>
        </w:rPr>
        <w:tab/>
      </w:r>
      <w:r w:rsidR="00E5357C" w:rsidRPr="00E5357C">
        <w:rPr>
          <w:rFonts w:asciiTheme="minorBidi" w:hAnsiTheme="minorBidi" w:cstheme="minorBidi"/>
          <w:bCs/>
          <w:sz w:val="22"/>
          <w:szCs w:val="22"/>
        </w:rPr>
        <w:t>T</w:t>
      </w:r>
      <w:r w:rsidR="00E5357C">
        <w:rPr>
          <w:rFonts w:asciiTheme="minorBidi" w:hAnsiTheme="minorBidi" w:cstheme="minorBidi"/>
          <w:sz w:val="22"/>
          <w:szCs w:val="22"/>
        </w:rPr>
        <w:t xml:space="preserve">he </w:t>
      </w:r>
      <w:r w:rsidR="00F40747" w:rsidRPr="00E81E10">
        <w:rPr>
          <w:rFonts w:asciiTheme="minorBidi" w:hAnsiTheme="minorBidi" w:cstheme="minorBidi"/>
          <w:sz w:val="22"/>
          <w:szCs w:val="22"/>
        </w:rPr>
        <w:t xml:space="preserve">Licensor warrants that the use of the </w:t>
      </w:r>
      <w:r w:rsidR="00335673">
        <w:rPr>
          <w:rFonts w:asciiTheme="minorBidi" w:hAnsiTheme="minorBidi" w:cstheme="minorBidi"/>
          <w:sz w:val="22"/>
          <w:szCs w:val="22"/>
        </w:rPr>
        <w:t>INSTRUMENT</w:t>
      </w:r>
      <w:r w:rsidR="00F40747" w:rsidRPr="00E81E10">
        <w:rPr>
          <w:rFonts w:asciiTheme="minorBidi" w:hAnsiTheme="minorBidi" w:cstheme="minorBidi"/>
          <w:sz w:val="22"/>
          <w:szCs w:val="22"/>
        </w:rPr>
        <w:t xml:space="preserve"> shall not infringe any Intellectual Property Rights held by a third party. </w:t>
      </w:r>
    </w:p>
    <w:p w14:paraId="78BDA14E" w14:textId="77777777" w:rsidR="002D1B8C" w:rsidRPr="00E81E10" w:rsidRDefault="00D94715" w:rsidP="00E5357C">
      <w:pPr>
        <w:pStyle w:val="LOLglOtherL2"/>
        <w:numPr>
          <w:ilvl w:val="0"/>
          <w:numId w:val="0"/>
        </w:numPr>
        <w:ind w:left="709" w:hanging="709"/>
        <w:rPr>
          <w:rFonts w:asciiTheme="minorBidi" w:hAnsiTheme="minorBidi" w:cstheme="minorBidi"/>
          <w:sz w:val="22"/>
          <w:szCs w:val="22"/>
        </w:rPr>
      </w:pPr>
      <w:r w:rsidRPr="00E81E10">
        <w:rPr>
          <w:rFonts w:asciiTheme="minorBidi" w:hAnsiTheme="minorBidi" w:cstheme="minorBidi"/>
          <w:b/>
          <w:sz w:val="22"/>
          <w:szCs w:val="22"/>
        </w:rPr>
        <w:t>3.4</w:t>
      </w:r>
      <w:r w:rsidR="00E5357C">
        <w:rPr>
          <w:rFonts w:asciiTheme="minorBidi" w:hAnsiTheme="minorBidi" w:cstheme="minorBidi"/>
          <w:b/>
          <w:sz w:val="22"/>
          <w:szCs w:val="22"/>
        </w:rPr>
        <w:tab/>
      </w:r>
      <w:r w:rsidR="00F40747" w:rsidRPr="00E81E10">
        <w:rPr>
          <w:rFonts w:asciiTheme="minorBidi" w:hAnsiTheme="minorBidi" w:cstheme="minorBidi"/>
          <w:sz w:val="22"/>
          <w:szCs w:val="22"/>
        </w:rPr>
        <w:t xml:space="preserve">Subject to Clause 7,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Licensor shall indemnify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Licensee against any and all claims, demands, actions, costs and expenses (including reasonable legal costs</w:t>
      </w:r>
      <w:r w:rsidR="00426DE3">
        <w:rPr>
          <w:rFonts w:asciiTheme="minorBidi" w:hAnsiTheme="minorBidi" w:cstheme="minorBidi"/>
          <w:sz w:val="22"/>
          <w:szCs w:val="22"/>
        </w:rPr>
        <w:t xml:space="preserve"> </w:t>
      </w:r>
      <w:r w:rsidR="00F40747" w:rsidRPr="00E81E10">
        <w:rPr>
          <w:rFonts w:asciiTheme="minorBidi" w:hAnsiTheme="minorBidi" w:cstheme="minorBidi"/>
          <w:sz w:val="22"/>
          <w:szCs w:val="22"/>
        </w:rPr>
        <w:t>and disbursements) which are incurred as a result of any claim or proceedings</w:t>
      </w:r>
      <w:r w:rsidR="00426DE3">
        <w:rPr>
          <w:rFonts w:asciiTheme="minorBidi" w:hAnsiTheme="minorBidi" w:cstheme="minorBidi"/>
          <w:sz w:val="22"/>
          <w:szCs w:val="22"/>
        </w:rPr>
        <w:t xml:space="preserve"> </w:t>
      </w:r>
      <w:r w:rsidR="00F40747" w:rsidRPr="00E81E10">
        <w:rPr>
          <w:rFonts w:asciiTheme="minorBidi" w:hAnsiTheme="minorBidi" w:cstheme="minorBidi"/>
          <w:sz w:val="22"/>
          <w:szCs w:val="22"/>
        </w:rPr>
        <w:t>made by a third party relating to infringement or alleged infringement of any third party Intellectual Property Rights.</w:t>
      </w:r>
    </w:p>
    <w:p w14:paraId="1DE21D82" w14:textId="77777777" w:rsidR="00F40747" w:rsidRPr="00E81E10" w:rsidRDefault="00F40747" w:rsidP="007F32E6">
      <w:pPr>
        <w:pStyle w:val="BodyText"/>
        <w:numPr>
          <w:ilvl w:val="0"/>
          <w:numId w:val="7"/>
        </w:numPr>
        <w:rPr>
          <w:rFonts w:asciiTheme="minorBidi" w:hAnsiTheme="minorBidi" w:cstheme="minorBidi"/>
          <w:b/>
          <w:sz w:val="22"/>
          <w:szCs w:val="22"/>
        </w:rPr>
      </w:pPr>
      <w:r w:rsidRPr="00E81E10">
        <w:rPr>
          <w:rFonts w:asciiTheme="minorBidi" w:hAnsiTheme="minorBidi" w:cstheme="minorBidi"/>
          <w:b/>
          <w:sz w:val="22"/>
          <w:szCs w:val="22"/>
        </w:rPr>
        <w:t>LICENSEE’S OBLIGATIONS</w:t>
      </w:r>
    </w:p>
    <w:p w14:paraId="0692B48F" w14:textId="22D7D722" w:rsidR="00F40747" w:rsidRPr="00E81E10" w:rsidRDefault="00031AD5" w:rsidP="00031AD5">
      <w:pPr>
        <w:pStyle w:val="LOLglOtherL2"/>
        <w:tabs>
          <w:tab w:val="clear" w:pos="360"/>
        </w:tabs>
        <w:rPr>
          <w:rFonts w:asciiTheme="minorBidi" w:hAnsiTheme="minorBidi" w:cstheme="minorBidi"/>
          <w:sz w:val="22"/>
          <w:szCs w:val="22"/>
        </w:rPr>
      </w:pPr>
      <w:r w:rsidRPr="00031AD5">
        <w:rPr>
          <w:rFonts w:asciiTheme="minorBidi" w:hAnsiTheme="minorBidi" w:cstheme="minorBidi"/>
          <w:b/>
          <w:bCs/>
          <w:sz w:val="22"/>
          <w:szCs w:val="22"/>
        </w:rPr>
        <w:t>4.1</w:t>
      </w:r>
      <w:r w:rsidRPr="00031AD5">
        <w:rPr>
          <w:rFonts w:asciiTheme="minorBidi" w:hAnsiTheme="minorBidi" w:cstheme="minorBidi"/>
          <w:b/>
          <w:bCs/>
          <w:sz w:val="22"/>
          <w:szCs w:val="22"/>
        </w:rPr>
        <w:tab/>
      </w:r>
      <w:r w:rsidR="00E5357C" w:rsidRP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undertakes that it will use the </w:t>
      </w:r>
      <w:r w:rsidR="00335673">
        <w:rPr>
          <w:rFonts w:asciiTheme="minorBidi" w:hAnsiTheme="minorBidi" w:cstheme="minorBidi"/>
          <w:sz w:val="22"/>
          <w:szCs w:val="22"/>
        </w:rPr>
        <w:t>INSTRUMENT</w:t>
      </w:r>
      <w:r w:rsidR="00F40747" w:rsidRPr="00E81E10">
        <w:rPr>
          <w:rFonts w:asciiTheme="minorBidi" w:hAnsiTheme="minorBidi" w:cstheme="minorBidi"/>
          <w:sz w:val="22"/>
          <w:szCs w:val="22"/>
        </w:rPr>
        <w:t xml:space="preserve"> only for the </w:t>
      </w:r>
      <w:r w:rsidR="00B363F2" w:rsidRPr="00E81E10">
        <w:rPr>
          <w:rFonts w:asciiTheme="minorBidi" w:hAnsiTheme="minorBidi" w:cstheme="minorBidi"/>
          <w:sz w:val="22"/>
          <w:szCs w:val="22"/>
        </w:rPr>
        <w:t>P</w:t>
      </w:r>
      <w:r w:rsidR="00F40747" w:rsidRPr="00E81E10">
        <w:rPr>
          <w:rFonts w:asciiTheme="minorBidi" w:hAnsiTheme="minorBidi" w:cstheme="minorBidi"/>
          <w:sz w:val="22"/>
          <w:szCs w:val="22"/>
        </w:rPr>
        <w:t>urpos</w:t>
      </w:r>
      <w:r w:rsidR="00B363F2" w:rsidRPr="00E81E10">
        <w:rPr>
          <w:rFonts w:asciiTheme="minorBidi" w:hAnsiTheme="minorBidi" w:cstheme="minorBidi"/>
          <w:sz w:val="22"/>
          <w:szCs w:val="22"/>
        </w:rPr>
        <w:t>e</w:t>
      </w:r>
      <w:r w:rsidR="00F40747" w:rsidRPr="00E81E10">
        <w:rPr>
          <w:rFonts w:asciiTheme="minorBidi" w:hAnsiTheme="minorBidi" w:cstheme="minorBidi"/>
          <w:sz w:val="22"/>
          <w:szCs w:val="22"/>
        </w:rPr>
        <w:t xml:space="preserve"> and only in so far as is necessary to carry out the P</w:t>
      </w:r>
      <w:r w:rsidR="00B363F2" w:rsidRPr="00E81E10">
        <w:rPr>
          <w:rFonts w:asciiTheme="minorBidi" w:hAnsiTheme="minorBidi" w:cstheme="minorBidi"/>
          <w:sz w:val="22"/>
          <w:szCs w:val="22"/>
        </w:rPr>
        <w:t>urpose as set fo</w:t>
      </w:r>
      <w:r w:rsidR="00F40747" w:rsidRPr="00E81E10">
        <w:rPr>
          <w:rFonts w:asciiTheme="minorBidi" w:hAnsiTheme="minorBidi" w:cstheme="minorBidi"/>
          <w:sz w:val="22"/>
          <w:szCs w:val="22"/>
        </w:rPr>
        <w:t>rth in Clause 2 above.</w:t>
      </w:r>
    </w:p>
    <w:p w14:paraId="45258B7F" w14:textId="602A0767" w:rsidR="00F40747" w:rsidRPr="00E81E10" w:rsidRDefault="007F32E6" w:rsidP="000C76F9">
      <w:pPr>
        <w:pStyle w:val="NumContinue"/>
        <w:ind w:left="720" w:hanging="720"/>
        <w:rPr>
          <w:rFonts w:asciiTheme="minorBidi" w:hAnsiTheme="minorBidi" w:cstheme="minorBidi"/>
          <w:sz w:val="22"/>
          <w:szCs w:val="22"/>
        </w:rPr>
      </w:pPr>
      <w:r w:rsidRPr="00E81E10">
        <w:rPr>
          <w:rFonts w:asciiTheme="minorBidi" w:hAnsiTheme="minorBidi" w:cstheme="minorBidi"/>
          <w:b/>
          <w:sz w:val="22"/>
          <w:szCs w:val="22"/>
        </w:rPr>
        <w:t>4</w:t>
      </w:r>
      <w:r w:rsidR="00F40747" w:rsidRPr="00E81E10">
        <w:rPr>
          <w:rFonts w:asciiTheme="minorBidi" w:hAnsiTheme="minorBidi" w:cstheme="minorBidi"/>
          <w:b/>
          <w:sz w:val="22"/>
          <w:szCs w:val="22"/>
        </w:rPr>
        <w:t>.2</w:t>
      </w:r>
      <w:r w:rsidR="00F40747" w:rsidRPr="00E81E10">
        <w:rPr>
          <w:rFonts w:asciiTheme="minorBidi" w:hAnsiTheme="minorBidi" w:cstheme="minorBidi"/>
          <w:sz w:val="22"/>
          <w:szCs w:val="22"/>
        </w:rPr>
        <w:tab/>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Licensee shall (where applicable) display the copyright notice specified by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 xml:space="preserve">Licensor </w:t>
      </w:r>
      <w:r w:rsidR="00241827" w:rsidRPr="00241827">
        <w:rPr>
          <w:rFonts w:asciiTheme="minorBidi" w:hAnsiTheme="minorBidi" w:cstheme="minorBidi"/>
          <w:sz w:val="22"/>
          <w:szCs w:val="22"/>
        </w:rPr>
        <w:t>as detailed in Schedule 1 attached hereto</w:t>
      </w:r>
      <w:r w:rsidR="00241827">
        <w:rPr>
          <w:rFonts w:asciiTheme="minorBidi" w:hAnsiTheme="minorBidi" w:cstheme="minorBidi"/>
          <w:sz w:val="22"/>
          <w:szCs w:val="22"/>
        </w:rPr>
        <w:t>;</w:t>
      </w:r>
      <w:r w:rsidR="00241827" w:rsidRPr="00E81E10">
        <w:rPr>
          <w:rFonts w:asciiTheme="minorBidi" w:hAnsiTheme="minorBidi" w:cstheme="minorBidi"/>
          <w:sz w:val="22"/>
          <w:szCs w:val="22"/>
        </w:rPr>
        <w:t xml:space="preserve"> </w:t>
      </w:r>
      <w:r w:rsidR="00F40747" w:rsidRPr="00E81E10">
        <w:rPr>
          <w:rFonts w:asciiTheme="minorBidi" w:hAnsiTheme="minorBidi" w:cstheme="minorBidi"/>
          <w:sz w:val="22"/>
          <w:szCs w:val="22"/>
        </w:rPr>
        <w:t xml:space="preserve">on all copies of the </w:t>
      </w:r>
      <w:r w:rsidR="00335673">
        <w:rPr>
          <w:rFonts w:asciiTheme="minorBidi" w:hAnsiTheme="minorBidi" w:cstheme="minorBidi"/>
          <w:sz w:val="22"/>
          <w:szCs w:val="22"/>
        </w:rPr>
        <w:t>INSTRUMENT</w:t>
      </w:r>
      <w:r w:rsidR="003738CF" w:rsidRPr="004E3613">
        <w:rPr>
          <w:rFonts w:asciiTheme="minorBidi" w:hAnsiTheme="minorBidi" w:cstheme="minorBidi"/>
          <w:sz w:val="22"/>
          <w:szCs w:val="22"/>
        </w:rPr>
        <w:t xml:space="preserve"> </w:t>
      </w:r>
      <w:r w:rsidR="00F40747" w:rsidRPr="004E3613">
        <w:rPr>
          <w:rFonts w:asciiTheme="minorBidi" w:hAnsiTheme="minorBidi" w:cstheme="minorBidi"/>
          <w:sz w:val="22"/>
          <w:szCs w:val="22"/>
        </w:rPr>
        <w:t xml:space="preserve">and shall acknowledge that the copyright in the </w:t>
      </w:r>
      <w:r w:rsidR="00335673">
        <w:rPr>
          <w:rFonts w:asciiTheme="minorBidi" w:hAnsiTheme="minorBidi" w:cstheme="minorBidi"/>
          <w:sz w:val="22"/>
          <w:szCs w:val="22"/>
        </w:rPr>
        <w:t>INSTRUMENT</w:t>
      </w:r>
      <w:r w:rsidR="00F40747" w:rsidRPr="004E3613">
        <w:rPr>
          <w:rFonts w:asciiTheme="minorBidi" w:hAnsiTheme="minorBidi" w:cstheme="minorBidi"/>
          <w:sz w:val="22"/>
          <w:szCs w:val="22"/>
        </w:rPr>
        <w:t xml:space="preserve"> is</w:t>
      </w:r>
      <w:r w:rsidR="00F40747" w:rsidRPr="00E81E10">
        <w:rPr>
          <w:rFonts w:asciiTheme="minorBidi" w:hAnsiTheme="minorBidi" w:cstheme="minorBidi"/>
          <w:sz w:val="22"/>
          <w:szCs w:val="22"/>
        </w:rPr>
        <w:t xml:space="preserve"> owned by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Licensor</w:t>
      </w:r>
      <w:r w:rsidR="000C76F9">
        <w:rPr>
          <w:rFonts w:asciiTheme="minorBidi" w:hAnsiTheme="minorBidi" w:cstheme="minorBidi"/>
          <w:sz w:val="22"/>
          <w:szCs w:val="22"/>
        </w:rPr>
        <w:t xml:space="preserve"> as detailed in Schedule 1</w:t>
      </w:r>
      <w:r w:rsidR="00F40747" w:rsidRPr="00E81E10">
        <w:rPr>
          <w:rFonts w:asciiTheme="minorBidi" w:hAnsiTheme="minorBidi" w:cstheme="minorBidi"/>
          <w:sz w:val="22"/>
          <w:szCs w:val="22"/>
        </w:rPr>
        <w:t xml:space="preserve"> in all written material which refers to the </w:t>
      </w:r>
      <w:r w:rsidR="00335673">
        <w:rPr>
          <w:rFonts w:asciiTheme="minorBidi" w:hAnsiTheme="minorBidi" w:cstheme="minorBidi"/>
          <w:sz w:val="22"/>
          <w:szCs w:val="22"/>
        </w:rPr>
        <w:t>INSTRUMENT</w:t>
      </w:r>
      <w:r w:rsidR="00F40747" w:rsidRPr="004E3613">
        <w:rPr>
          <w:rFonts w:asciiTheme="minorBidi" w:hAnsiTheme="minorBidi" w:cstheme="minorBidi"/>
          <w:sz w:val="22"/>
          <w:szCs w:val="22"/>
        </w:rPr>
        <w:t>.</w:t>
      </w:r>
    </w:p>
    <w:p w14:paraId="4C654DCB"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t>5</w:t>
      </w:r>
      <w:r>
        <w:rPr>
          <w:rFonts w:asciiTheme="minorBidi" w:hAnsiTheme="minorBidi" w:cstheme="minorBidi"/>
          <w:b/>
          <w:sz w:val="22"/>
          <w:szCs w:val="22"/>
        </w:rPr>
        <w:tab/>
      </w:r>
      <w:r w:rsidR="00F40747" w:rsidRPr="00E81E10">
        <w:rPr>
          <w:rFonts w:asciiTheme="minorBidi" w:hAnsiTheme="minorBidi" w:cstheme="minorBidi"/>
          <w:b/>
          <w:sz w:val="22"/>
          <w:szCs w:val="22"/>
        </w:rPr>
        <w:t>TERMINATION</w:t>
      </w:r>
    </w:p>
    <w:p w14:paraId="65664999" w14:textId="1D271BFA" w:rsidR="00F40747" w:rsidRPr="00E81E10" w:rsidRDefault="00690790" w:rsidP="00064252">
      <w:pPr>
        <w:pStyle w:val="LOLglOtherL2"/>
        <w:tabs>
          <w:tab w:val="clear" w:pos="360"/>
        </w:tabs>
        <w:rPr>
          <w:rFonts w:asciiTheme="minorBidi" w:hAnsiTheme="minorBidi" w:cstheme="minorBidi"/>
          <w:sz w:val="22"/>
          <w:szCs w:val="22"/>
        </w:rPr>
      </w:pPr>
      <w:r w:rsidRPr="00690790">
        <w:rPr>
          <w:rFonts w:asciiTheme="minorBidi" w:hAnsiTheme="minorBidi" w:cstheme="minorBidi"/>
          <w:b/>
          <w:bCs/>
          <w:sz w:val="22"/>
          <w:szCs w:val="22"/>
        </w:rPr>
        <w:t>5.1</w:t>
      </w:r>
      <w:r>
        <w:rPr>
          <w:rFonts w:asciiTheme="minorBidi" w:hAnsiTheme="minorBidi" w:cstheme="minorBidi"/>
          <w:sz w:val="22"/>
          <w:szCs w:val="22"/>
        </w:rPr>
        <w:tab/>
      </w:r>
      <w:r w:rsidR="00F40747" w:rsidRPr="00E81E10">
        <w:rPr>
          <w:rFonts w:asciiTheme="minorBidi" w:hAnsiTheme="minorBidi" w:cstheme="minorBidi"/>
          <w:sz w:val="22"/>
          <w:szCs w:val="22"/>
        </w:rPr>
        <w:t xml:space="preserve">This Agreement will commence on the Commencement Date and unless otherwise terminated shall remain in force </w:t>
      </w:r>
      <w:r w:rsidR="00CD27AC">
        <w:rPr>
          <w:rFonts w:asciiTheme="minorBidi" w:hAnsiTheme="minorBidi" w:cstheme="minorBidi"/>
          <w:sz w:val="22"/>
          <w:szCs w:val="22"/>
        </w:rPr>
        <w:t>until</w:t>
      </w:r>
      <w:r w:rsidR="00195EBD">
        <w:rPr>
          <w:rFonts w:asciiTheme="minorBidi" w:hAnsiTheme="minorBidi" w:cstheme="minorBidi"/>
          <w:sz w:val="22"/>
          <w:szCs w:val="22"/>
        </w:rPr>
        <w:t xml:space="preserve"> </w:t>
      </w:r>
      <w:r w:rsidR="00BB67B0">
        <w:rPr>
          <w:rFonts w:asciiTheme="minorBidi" w:hAnsiTheme="minorBidi" w:cstheme="minorBidi"/>
          <w:sz w:val="22"/>
          <w:szCs w:val="22"/>
        </w:rPr>
        <w:t>XX/XX/XXXX</w:t>
      </w:r>
      <w:r w:rsidR="00CD27AC">
        <w:rPr>
          <w:rFonts w:asciiTheme="minorBidi" w:hAnsiTheme="minorBidi" w:cstheme="minorBidi"/>
          <w:sz w:val="22"/>
          <w:szCs w:val="22"/>
        </w:rPr>
        <w:t xml:space="preserve"> </w:t>
      </w:r>
      <w:r w:rsidR="00127EA3">
        <w:rPr>
          <w:rFonts w:asciiTheme="minorBidi" w:hAnsiTheme="minorBidi" w:cstheme="minorBidi"/>
          <w:sz w:val="22"/>
          <w:szCs w:val="22"/>
        </w:rPr>
        <w:t xml:space="preserve">or </w:t>
      </w:r>
      <w:r w:rsidR="00F40747" w:rsidRPr="00E81E10">
        <w:rPr>
          <w:rFonts w:asciiTheme="minorBidi" w:hAnsiTheme="minorBidi" w:cstheme="minorBidi"/>
          <w:sz w:val="22"/>
          <w:szCs w:val="22"/>
        </w:rPr>
        <w:t>until the P</w:t>
      </w:r>
      <w:r w:rsidR="00CD79EE" w:rsidRPr="00E81E10">
        <w:rPr>
          <w:rFonts w:asciiTheme="minorBidi" w:hAnsiTheme="minorBidi" w:cstheme="minorBidi"/>
          <w:sz w:val="22"/>
          <w:szCs w:val="22"/>
        </w:rPr>
        <w:t>urpose</w:t>
      </w:r>
      <w:r w:rsidR="00F40747" w:rsidRPr="00E81E10">
        <w:rPr>
          <w:rFonts w:asciiTheme="minorBidi" w:hAnsiTheme="minorBidi" w:cstheme="minorBidi"/>
          <w:sz w:val="22"/>
          <w:szCs w:val="22"/>
        </w:rPr>
        <w:t xml:space="preserve"> is concluded by </w:t>
      </w:r>
      <w:r w:rsidR="00E5357C">
        <w:rPr>
          <w:rFonts w:asciiTheme="minorBidi" w:hAnsiTheme="minorBidi" w:cstheme="minorBidi"/>
          <w:sz w:val="22"/>
          <w:szCs w:val="22"/>
        </w:rPr>
        <w:t xml:space="preserve">the </w:t>
      </w:r>
      <w:r w:rsidR="00F40747" w:rsidRPr="00E81E10">
        <w:rPr>
          <w:rFonts w:asciiTheme="minorBidi" w:hAnsiTheme="minorBidi" w:cstheme="minorBidi"/>
          <w:sz w:val="22"/>
          <w:szCs w:val="22"/>
        </w:rPr>
        <w:t>Licensee</w:t>
      </w:r>
      <w:r w:rsidR="00153EBB">
        <w:rPr>
          <w:rFonts w:asciiTheme="minorBidi" w:hAnsiTheme="minorBidi" w:cstheme="minorBidi"/>
          <w:sz w:val="22"/>
          <w:szCs w:val="22"/>
        </w:rPr>
        <w:t xml:space="preserve">, </w:t>
      </w:r>
      <w:r w:rsidR="00F01D2C">
        <w:rPr>
          <w:rFonts w:asciiTheme="minorBidi" w:hAnsiTheme="minorBidi" w:cstheme="minorBidi"/>
          <w:sz w:val="22"/>
          <w:szCs w:val="22"/>
        </w:rPr>
        <w:t>whichever is the sooner</w:t>
      </w:r>
      <w:r w:rsidR="00F40747" w:rsidRPr="00E81E10">
        <w:rPr>
          <w:rFonts w:asciiTheme="minorBidi" w:hAnsiTheme="minorBidi" w:cstheme="minorBidi"/>
          <w:sz w:val="22"/>
          <w:szCs w:val="22"/>
        </w:rPr>
        <w:t xml:space="preserve">; or termination is </w:t>
      </w:r>
      <w:proofErr w:type="gramStart"/>
      <w:r w:rsidR="00F40747" w:rsidRPr="00E81E10">
        <w:rPr>
          <w:rFonts w:asciiTheme="minorBidi" w:hAnsiTheme="minorBidi" w:cstheme="minorBidi"/>
          <w:sz w:val="22"/>
          <w:szCs w:val="22"/>
        </w:rPr>
        <w:t>effected</w:t>
      </w:r>
      <w:proofErr w:type="gramEnd"/>
      <w:r w:rsidR="00F40747" w:rsidRPr="00E81E10">
        <w:rPr>
          <w:rFonts w:asciiTheme="minorBidi" w:hAnsiTheme="minorBidi" w:cstheme="minorBidi"/>
          <w:sz w:val="22"/>
          <w:szCs w:val="22"/>
        </w:rPr>
        <w:t xml:space="preserve"> pursuant to Clause 5.2 or 5.3.</w:t>
      </w:r>
    </w:p>
    <w:p w14:paraId="20225F28" w14:textId="77777777" w:rsidR="00F40747" w:rsidRPr="00E81E10" w:rsidRDefault="00690790" w:rsidP="00690790">
      <w:pPr>
        <w:pStyle w:val="LOLglOtherL2"/>
        <w:tabs>
          <w:tab w:val="clear" w:pos="360"/>
          <w:tab w:val="left" w:pos="720"/>
        </w:tabs>
        <w:rPr>
          <w:rFonts w:asciiTheme="minorBidi" w:hAnsiTheme="minorBidi" w:cstheme="minorBidi"/>
          <w:sz w:val="22"/>
          <w:szCs w:val="22"/>
        </w:rPr>
      </w:pPr>
      <w:r w:rsidRPr="00690790">
        <w:rPr>
          <w:rFonts w:asciiTheme="minorBidi" w:hAnsiTheme="minorBidi" w:cstheme="minorBidi"/>
          <w:b/>
          <w:bCs/>
          <w:sz w:val="22"/>
          <w:szCs w:val="22"/>
        </w:rPr>
        <w:t>5.2</w:t>
      </w:r>
      <w:r>
        <w:rPr>
          <w:rFonts w:asciiTheme="minorBidi" w:hAnsiTheme="minorBidi" w:cstheme="minorBidi"/>
          <w:sz w:val="22"/>
          <w:szCs w:val="22"/>
        </w:rPr>
        <w:tab/>
      </w:r>
      <w:r w:rsidR="00F40747" w:rsidRPr="00E81E10">
        <w:rPr>
          <w:rFonts w:asciiTheme="minorBidi" w:hAnsiTheme="minorBidi" w:cstheme="minorBidi"/>
          <w:sz w:val="22"/>
          <w:szCs w:val="22"/>
        </w:rPr>
        <w:t>Either party (the “</w:t>
      </w:r>
      <w:r w:rsidR="00F40747" w:rsidRPr="00E81E10">
        <w:rPr>
          <w:rFonts w:asciiTheme="minorBidi" w:hAnsiTheme="minorBidi" w:cstheme="minorBidi"/>
          <w:b/>
          <w:sz w:val="22"/>
          <w:szCs w:val="22"/>
        </w:rPr>
        <w:t>Initiating Party</w:t>
      </w:r>
      <w:r w:rsidR="00F40747" w:rsidRPr="00E81E10">
        <w:rPr>
          <w:rFonts w:asciiTheme="minorBidi" w:hAnsiTheme="minorBidi" w:cstheme="minorBidi"/>
          <w:sz w:val="22"/>
          <w:szCs w:val="22"/>
        </w:rPr>
        <w:t>”) may terminate this Agreement on thirty (30) days written notice to the other party (the “</w:t>
      </w:r>
      <w:r w:rsidR="00F40747" w:rsidRPr="00E81E10">
        <w:rPr>
          <w:rFonts w:asciiTheme="minorBidi" w:hAnsiTheme="minorBidi" w:cstheme="minorBidi"/>
          <w:b/>
          <w:sz w:val="22"/>
          <w:szCs w:val="22"/>
        </w:rPr>
        <w:t>Breaching Party</w:t>
      </w:r>
      <w:r w:rsidR="00F40747" w:rsidRPr="00E81E10">
        <w:rPr>
          <w:rFonts w:asciiTheme="minorBidi" w:hAnsiTheme="minorBidi" w:cstheme="minorBidi"/>
          <w:sz w:val="22"/>
          <w:szCs w:val="22"/>
        </w:rPr>
        <w:t>”) if the Breaching Party is in breach of any of its obligations under this Agreement and, if the breach is capable of remedy, it has failed to remedy the breach within thirty (30) days starting on the day after notification from the Initiating Party giving full details of the breach and requiring the Breaching Party to remedy the breach and stating that a failure to remedy the breach may give rise to termination under this Clause.</w:t>
      </w:r>
    </w:p>
    <w:p w14:paraId="61A93C93" w14:textId="77777777" w:rsidR="00F40747" w:rsidRPr="00E81E10" w:rsidRDefault="00690790" w:rsidP="00690790">
      <w:pPr>
        <w:pStyle w:val="LOLglOtherL2"/>
        <w:tabs>
          <w:tab w:val="clear" w:pos="360"/>
          <w:tab w:val="left" w:pos="720"/>
        </w:tabs>
        <w:rPr>
          <w:rFonts w:asciiTheme="minorBidi" w:hAnsiTheme="minorBidi" w:cstheme="minorBidi"/>
          <w:sz w:val="22"/>
          <w:szCs w:val="22"/>
        </w:rPr>
      </w:pPr>
      <w:r w:rsidRPr="00690790">
        <w:rPr>
          <w:rFonts w:asciiTheme="minorBidi" w:hAnsiTheme="minorBidi" w:cstheme="minorBidi"/>
          <w:b/>
          <w:bCs/>
          <w:sz w:val="22"/>
          <w:szCs w:val="22"/>
        </w:rPr>
        <w:t>5.3</w:t>
      </w:r>
      <w:r>
        <w:rPr>
          <w:rFonts w:asciiTheme="minorBidi" w:hAnsiTheme="minorBidi" w:cstheme="minorBidi"/>
          <w:sz w:val="22"/>
          <w:szCs w:val="22"/>
        </w:rPr>
        <w:tab/>
      </w:r>
      <w:r w:rsidR="00ED3A0F" w:rsidRPr="00E81E10">
        <w:rPr>
          <w:rFonts w:asciiTheme="minorBidi" w:hAnsiTheme="minorBidi" w:cstheme="minorBidi"/>
          <w:sz w:val="22"/>
          <w:szCs w:val="22"/>
        </w:rPr>
        <w:t xml:space="preserve">A </w:t>
      </w:r>
      <w:r w:rsidR="000F3705" w:rsidRPr="00E81E10">
        <w:rPr>
          <w:rFonts w:asciiTheme="minorBidi" w:hAnsiTheme="minorBidi" w:cstheme="minorBidi"/>
          <w:sz w:val="22"/>
          <w:szCs w:val="22"/>
        </w:rPr>
        <w:t>p</w:t>
      </w:r>
      <w:r w:rsidR="00ED3A0F" w:rsidRPr="00E81E10">
        <w:rPr>
          <w:rFonts w:asciiTheme="minorBidi" w:hAnsiTheme="minorBidi" w:cstheme="minorBidi"/>
          <w:sz w:val="22"/>
          <w:szCs w:val="22"/>
        </w:rPr>
        <w:t>arty may terminate this Agreement if t</w:t>
      </w:r>
      <w:r w:rsidR="00F40747" w:rsidRPr="00E81E10">
        <w:rPr>
          <w:rFonts w:asciiTheme="minorBidi" w:hAnsiTheme="minorBidi" w:cstheme="minorBidi"/>
          <w:sz w:val="22"/>
          <w:szCs w:val="22"/>
        </w:rPr>
        <w:t xml:space="preserve">he other </w:t>
      </w:r>
      <w:r w:rsidR="000F3705" w:rsidRPr="00E81E10">
        <w:rPr>
          <w:rFonts w:asciiTheme="minorBidi" w:hAnsiTheme="minorBidi" w:cstheme="minorBidi"/>
          <w:sz w:val="22"/>
          <w:szCs w:val="22"/>
        </w:rPr>
        <w:t>p</w:t>
      </w:r>
      <w:r w:rsidR="00F40747" w:rsidRPr="00E81E10">
        <w:rPr>
          <w:rFonts w:asciiTheme="minorBidi" w:hAnsiTheme="minorBidi" w:cstheme="minorBidi"/>
          <w:sz w:val="22"/>
          <w:szCs w:val="22"/>
        </w:rPr>
        <w:t xml:space="preserve">arty becomes insolvent or bankrupt or makes a composition or arrangement with its creditors or has a receiver, administrative receiver, administrator, liquidator or provisional liquidator appointed or commences to be wound up (other than for the purposes of amalgamation or reconstruction) or ceases or threatens to cease to carry on business. </w:t>
      </w:r>
    </w:p>
    <w:p w14:paraId="3485B256"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lastRenderedPageBreak/>
        <w:t>6</w:t>
      </w:r>
      <w:r>
        <w:rPr>
          <w:rFonts w:asciiTheme="minorBidi" w:hAnsiTheme="minorBidi" w:cstheme="minorBidi"/>
          <w:b/>
          <w:sz w:val="22"/>
          <w:szCs w:val="22"/>
        </w:rPr>
        <w:tab/>
      </w:r>
      <w:r w:rsidR="00F40747" w:rsidRPr="00E81E10">
        <w:rPr>
          <w:rFonts w:asciiTheme="minorBidi" w:hAnsiTheme="minorBidi" w:cstheme="minorBidi"/>
          <w:b/>
          <w:sz w:val="22"/>
          <w:szCs w:val="22"/>
        </w:rPr>
        <w:t>CONSEQUENCES OF TERMINATION</w:t>
      </w:r>
    </w:p>
    <w:p w14:paraId="08176C68" w14:textId="77777777" w:rsidR="00F40747" w:rsidRPr="00E81E10" w:rsidRDefault="00F40747">
      <w:pPr>
        <w:pStyle w:val="LOLglOtherL2"/>
        <w:numPr>
          <w:ilvl w:val="0"/>
          <w:numId w:val="0"/>
        </w:numPr>
        <w:ind w:left="720" w:hanging="720"/>
        <w:rPr>
          <w:rFonts w:asciiTheme="minorBidi" w:hAnsiTheme="minorBidi" w:cstheme="minorBidi"/>
          <w:sz w:val="22"/>
          <w:szCs w:val="22"/>
        </w:rPr>
      </w:pPr>
      <w:r w:rsidRPr="00E81E10">
        <w:rPr>
          <w:rFonts w:asciiTheme="minorBidi" w:hAnsiTheme="minorBidi" w:cstheme="minorBidi"/>
          <w:sz w:val="22"/>
          <w:szCs w:val="22"/>
        </w:rPr>
        <w:tab/>
        <w:t>Termination of this Agreement shall not affect the accrued rights and obligations of the parties on the date this Agreement terminates; nor shall it affect the continued existence and validity of the rights and obligations of the parties under those Clauses which are expressed to or which are implied as surviving termination and any provisions of this Agreement necessary for the interpretation or enforcement of this Agreement.</w:t>
      </w:r>
    </w:p>
    <w:p w14:paraId="05A6791F"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t>7</w:t>
      </w:r>
      <w:r>
        <w:rPr>
          <w:rFonts w:asciiTheme="minorBidi" w:hAnsiTheme="minorBidi" w:cstheme="minorBidi"/>
          <w:b/>
          <w:sz w:val="22"/>
          <w:szCs w:val="22"/>
        </w:rPr>
        <w:tab/>
      </w:r>
      <w:r w:rsidR="00F40747" w:rsidRPr="00E81E10">
        <w:rPr>
          <w:rFonts w:asciiTheme="minorBidi" w:hAnsiTheme="minorBidi" w:cstheme="minorBidi"/>
          <w:b/>
          <w:sz w:val="22"/>
          <w:szCs w:val="22"/>
        </w:rPr>
        <w:t>LIABILITY</w:t>
      </w:r>
    </w:p>
    <w:p w14:paraId="5E815B99" w14:textId="006913FA" w:rsidR="00F40747" w:rsidRPr="00E81E10" w:rsidRDefault="00F40747" w:rsidP="00690790">
      <w:pPr>
        <w:pStyle w:val="LOLglOtherL2"/>
        <w:tabs>
          <w:tab w:val="clear" w:pos="360"/>
        </w:tabs>
        <w:ind w:hanging="11"/>
        <w:rPr>
          <w:rFonts w:asciiTheme="minorBidi" w:hAnsiTheme="minorBidi" w:cstheme="minorBidi"/>
          <w:sz w:val="22"/>
          <w:szCs w:val="22"/>
        </w:rPr>
      </w:pPr>
      <w:r w:rsidRPr="00E81E10">
        <w:rPr>
          <w:rFonts w:asciiTheme="minorBidi" w:hAnsiTheme="minorBidi" w:cstheme="minorBidi"/>
          <w:sz w:val="22"/>
          <w:szCs w:val="22"/>
        </w:rPr>
        <w:t xml:space="preserve">Neither party shall in any circumstances be liable to the other under or in connection with this Agreement </w:t>
      </w:r>
      <w:r w:rsidR="00F359AD" w:rsidRPr="00E81E10">
        <w:rPr>
          <w:rFonts w:asciiTheme="minorBidi" w:hAnsiTheme="minorBidi" w:cstheme="minorBidi"/>
          <w:sz w:val="22"/>
          <w:szCs w:val="22"/>
        </w:rPr>
        <w:t xml:space="preserve">or use of the </w:t>
      </w:r>
      <w:r w:rsidR="00335673">
        <w:rPr>
          <w:rFonts w:asciiTheme="minorBidi" w:hAnsiTheme="minorBidi" w:cstheme="minorBidi"/>
          <w:sz w:val="22"/>
          <w:szCs w:val="22"/>
        </w:rPr>
        <w:t>INSTRUMENT</w:t>
      </w:r>
      <w:r w:rsidR="00F359AD" w:rsidRPr="00E81E10">
        <w:rPr>
          <w:rFonts w:asciiTheme="minorBidi" w:hAnsiTheme="minorBidi" w:cstheme="minorBidi"/>
          <w:sz w:val="22"/>
          <w:szCs w:val="22"/>
        </w:rPr>
        <w:t xml:space="preserve"> </w:t>
      </w:r>
      <w:r w:rsidRPr="00E81E10">
        <w:rPr>
          <w:rFonts w:asciiTheme="minorBidi" w:hAnsiTheme="minorBidi" w:cstheme="minorBidi"/>
          <w:sz w:val="22"/>
          <w:szCs w:val="22"/>
        </w:rPr>
        <w:t>in respect</w:t>
      </w:r>
      <w:r w:rsidR="00F359AD" w:rsidRPr="00E81E10">
        <w:rPr>
          <w:rFonts w:asciiTheme="minorBidi" w:hAnsiTheme="minorBidi" w:cstheme="minorBidi"/>
          <w:sz w:val="22"/>
          <w:szCs w:val="22"/>
        </w:rPr>
        <w:t xml:space="preserve"> of</w:t>
      </w:r>
      <w:r w:rsidRPr="00E81E10">
        <w:rPr>
          <w:rFonts w:asciiTheme="minorBidi" w:hAnsiTheme="minorBidi" w:cstheme="minorBidi"/>
          <w:sz w:val="22"/>
          <w:szCs w:val="22"/>
        </w:rPr>
        <w:t xml:space="preserve"> any special, incidental or consequential damages, or otherwise, even if such party shall have been advised of the possibility of such damages, whether in contract, tort (including, without limitation, negligence) or otherwise, for loss of profit, goodwill, business opportunity or anticipated savings or indirect or consequential loss of any kind. Nothing in this Agreement shall operate to exclude or restrict either party’s liability for death or personal injury resulting from negligence.</w:t>
      </w:r>
    </w:p>
    <w:p w14:paraId="23A3E569" w14:textId="77777777" w:rsidR="00F40747" w:rsidRPr="00E81E10" w:rsidRDefault="00690790">
      <w:pPr>
        <w:pStyle w:val="LOLglOtherL1"/>
        <w:rPr>
          <w:rFonts w:asciiTheme="minorBidi" w:hAnsiTheme="minorBidi" w:cstheme="minorBidi"/>
          <w:sz w:val="22"/>
          <w:szCs w:val="22"/>
        </w:rPr>
      </w:pPr>
      <w:r>
        <w:rPr>
          <w:rFonts w:asciiTheme="minorBidi" w:hAnsiTheme="minorBidi" w:cstheme="minorBidi"/>
          <w:b/>
          <w:sz w:val="22"/>
          <w:szCs w:val="22"/>
        </w:rPr>
        <w:t>8</w:t>
      </w:r>
      <w:r>
        <w:rPr>
          <w:rFonts w:asciiTheme="minorBidi" w:hAnsiTheme="minorBidi" w:cstheme="minorBidi"/>
          <w:b/>
          <w:sz w:val="22"/>
          <w:szCs w:val="22"/>
        </w:rPr>
        <w:tab/>
      </w:r>
      <w:r w:rsidR="00F40747" w:rsidRPr="00E81E10">
        <w:rPr>
          <w:rFonts w:asciiTheme="minorBidi" w:hAnsiTheme="minorBidi" w:cstheme="minorBidi"/>
          <w:b/>
          <w:sz w:val="22"/>
          <w:szCs w:val="22"/>
        </w:rPr>
        <w:t>ENTIRE AGREEMENT</w:t>
      </w:r>
    </w:p>
    <w:p w14:paraId="61A4A50A" w14:textId="77777777" w:rsidR="00F40747" w:rsidRPr="00E81E10" w:rsidRDefault="00F40747">
      <w:pPr>
        <w:pStyle w:val="LOLglOtherL1"/>
        <w:tabs>
          <w:tab w:val="clear" w:pos="720"/>
        </w:tabs>
        <w:rPr>
          <w:rFonts w:asciiTheme="minorBidi" w:hAnsiTheme="minorBidi" w:cstheme="minorBidi"/>
          <w:sz w:val="22"/>
          <w:szCs w:val="22"/>
        </w:rPr>
      </w:pPr>
      <w:r w:rsidRPr="00E81E10">
        <w:rPr>
          <w:rFonts w:asciiTheme="minorBidi" w:hAnsiTheme="minorBidi" w:cstheme="minorBidi"/>
          <w:b/>
          <w:sz w:val="22"/>
          <w:szCs w:val="22"/>
        </w:rPr>
        <w:tab/>
      </w:r>
      <w:r w:rsidRPr="00E81E10">
        <w:rPr>
          <w:rFonts w:asciiTheme="minorBidi" w:hAnsiTheme="minorBidi" w:cstheme="minorBidi"/>
          <w:sz w:val="22"/>
          <w:szCs w:val="22"/>
        </w:rPr>
        <w:t>This Agreement constitutes the entire agreement between the parties in relation to its subject matter, and replaces and extinguishes all prior agreements, undertakings, arrangements, understandings or statements of any nature made by the parties, whether oral or written, with respect to such subject matter. Each party acknowledges that it has not relied on any statements, warranties or representations given or made by any other party under or in relation to this Agreement save for those expressly set out in this Agreement.  Each party further acknowledges that it shall have no rights or remedies with respect to such subject matter other than under this Agreement. Nothing in this Clause 8 excludes or restricts the liability of either party arising out of fraud or fraudulent misrepresentation.</w:t>
      </w:r>
    </w:p>
    <w:p w14:paraId="045C5DCF" w14:textId="77777777" w:rsidR="00F40747" w:rsidRPr="00E81E10" w:rsidRDefault="00690790">
      <w:pPr>
        <w:pStyle w:val="LOLglOtherL1"/>
        <w:rPr>
          <w:rFonts w:asciiTheme="minorBidi" w:hAnsiTheme="minorBidi" w:cstheme="minorBidi"/>
          <w:sz w:val="22"/>
          <w:szCs w:val="22"/>
        </w:rPr>
      </w:pPr>
      <w:r>
        <w:rPr>
          <w:rFonts w:asciiTheme="minorBidi" w:hAnsiTheme="minorBidi" w:cstheme="minorBidi"/>
          <w:b/>
          <w:caps/>
          <w:sz w:val="22"/>
          <w:szCs w:val="22"/>
        </w:rPr>
        <w:t>9</w:t>
      </w:r>
      <w:r>
        <w:rPr>
          <w:rFonts w:asciiTheme="minorBidi" w:hAnsiTheme="minorBidi" w:cstheme="minorBidi"/>
          <w:b/>
          <w:caps/>
          <w:sz w:val="22"/>
          <w:szCs w:val="22"/>
        </w:rPr>
        <w:tab/>
      </w:r>
      <w:r w:rsidR="00F40747" w:rsidRPr="00E81E10">
        <w:rPr>
          <w:rFonts w:asciiTheme="minorBidi" w:hAnsiTheme="minorBidi" w:cstheme="minorBidi"/>
          <w:b/>
          <w:caps/>
          <w:sz w:val="22"/>
          <w:szCs w:val="22"/>
        </w:rPr>
        <w:t>CONFIDENTIALITY</w:t>
      </w:r>
    </w:p>
    <w:p w14:paraId="66877443" w14:textId="77777777" w:rsidR="00F40747" w:rsidRPr="00E81E10" w:rsidRDefault="00690790" w:rsidP="00690790">
      <w:pPr>
        <w:pStyle w:val="LOLglOtherL2"/>
        <w:tabs>
          <w:tab w:val="clear" w:pos="360"/>
        </w:tabs>
        <w:rPr>
          <w:rFonts w:asciiTheme="minorBidi" w:hAnsiTheme="minorBidi" w:cstheme="minorBidi"/>
          <w:sz w:val="22"/>
          <w:szCs w:val="22"/>
        </w:rPr>
      </w:pPr>
      <w:r w:rsidRPr="00690790">
        <w:rPr>
          <w:rFonts w:asciiTheme="minorBidi" w:hAnsiTheme="minorBidi" w:cstheme="minorBidi"/>
          <w:b/>
          <w:bCs/>
          <w:sz w:val="22"/>
          <w:szCs w:val="22"/>
        </w:rPr>
        <w:t>9.1</w:t>
      </w:r>
      <w:r>
        <w:rPr>
          <w:rFonts w:asciiTheme="minorBidi" w:hAnsiTheme="minorBidi" w:cstheme="minorBidi"/>
          <w:sz w:val="22"/>
          <w:szCs w:val="22"/>
        </w:rPr>
        <w:tab/>
      </w:r>
      <w:r w:rsidR="00F40747" w:rsidRPr="00E81E10">
        <w:rPr>
          <w:rFonts w:asciiTheme="minorBidi" w:hAnsiTheme="minorBidi" w:cstheme="minorBidi"/>
          <w:sz w:val="22"/>
          <w:szCs w:val="22"/>
        </w:rPr>
        <w:t>During the term, and after termination, of this Agreement each party shall keep the Confidential Information confidential and shall not disclose it or permit its disclosure to any third party without the express prior written consent of the other party.</w:t>
      </w:r>
    </w:p>
    <w:p w14:paraId="758412AA" w14:textId="77777777" w:rsidR="00F40747" w:rsidRPr="00E81E10" w:rsidRDefault="00690790" w:rsidP="00690790">
      <w:pPr>
        <w:pStyle w:val="LOLglOtherL2"/>
        <w:tabs>
          <w:tab w:val="clear" w:pos="360"/>
        </w:tabs>
        <w:rPr>
          <w:rFonts w:asciiTheme="minorBidi" w:hAnsiTheme="minorBidi" w:cstheme="minorBidi"/>
          <w:sz w:val="22"/>
          <w:szCs w:val="22"/>
        </w:rPr>
      </w:pPr>
      <w:r w:rsidRPr="00690790">
        <w:rPr>
          <w:rFonts w:asciiTheme="minorBidi" w:hAnsiTheme="minorBidi" w:cstheme="minorBidi"/>
          <w:b/>
          <w:bCs/>
          <w:sz w:val="22"/>
          <w:szCs w:val="22"/>
        </w:rPr>
        <w:t>9.2</w:t>
      </w:r>
      <w:r>
        <w:rPr>
          <w:rFonts w:asciiTheme="minorBidi" w:hAnsiTheme="minorBidi" w:cstheme="minorBidi"/>
          <w:sz w:val="22"/>
          <w:szCs w:val="22"/>
        </w:rPr>
        <w:tab/>
      </w:r>
      <w:r w:rsidR="00F40747" w:rsidRPr="00E81E10">
        <w:rPr>
          <w:rFonts w:asciiTheme="minorBidi" w:hAnsiTheme="minorBidi" w:cstheme="minorBidi"/>
          <w:sz w:val="22"/>
          <w:szCs w:val="22"/>
        </w:rPr>
        <w:t>The obligations contained in Clause</w:t>
      </w:r>
      <w:r w:rsidR="00234B7C">
        <w:rPr>
          <w:rFonts w:asciiTheme="minorBidi" w:hAnsiTheme="minorBidi" w:cstheme="minorBidi"/>
          <w:sz w:val="22"/>
          <w:szCs w:val="22"/>
        </w:rPr>
        <w:t xml:space="preserve"> 9</w:t>
      </w:r>
      <w:r w:rsidR="00F40747" w:rsidRPr="00E81E10">
        <w:rPr>
          <w:rFonts w:asciiTheme="minorBidi" w:hAnsiTheme="minorBidi" w:cstheme="minorBidi"/>
          <w:sz w:val="22"/>
          <w:szCs w:val="22"/>
        </w:rPr>
        <w:t>.1 shall not apply to Confidential Information which the receiving party can demonstrate:</w:t>
      </w:r>
    </w:p>
    <w:p w14:paraId="66CD0C46" w14:textId="77777777" w:rsidR="00F40747" w:rsidRPr="00E81E10" w:rsidRDefault="00690790" w:rsidP="00690790">
      <w:pPr>
        <w:pStyle w:val="LOLglOtherL3"/>
        <w:numPr>
          <w:ilvl w:val="0"/>
          <w:numId w:val="0"/>
        </w:numPr>
        <w:ind w:left="720"/>
        <w:rPr>
          <w:rFonts w:asciiTheme="minorBidi" w:hAnsiTheme="minorBidi" w:cstheme="minorBidi"/>
          <w:sz w:val="22"/>
          <w:szCs w:val="22"/>
        </w:rPr>
      </w:pPr>
      <w:r w:rsidRPr="00690790">
        <w:rPr>
          <w:rFonts w:asciiTheme="minorBidi" w:hAnsiTheme="minorBidi" w:cstheme="minorBidi"/>
          <w:b/>
          <w:bCs/>
          <w:sz w:val="22"/>
          <w:szCs w:val="22"/>
        </w:rPr>
        <w:t>9.2.1</w:t>
      </w:r>
      <w:r>
        <w:rPr>
          <w:rFonts w:asciiTheme="minorBidi" w:hAnsiTheme="minorBidi" w:cstheme="minorBidi"/>
          <w:sz w:val="22"/>
          <w:szCs w:val="22"/>
        </w:rPr>
        <w:t xml:space="preserve">   </w:t>
      </w:r>
      <w:r w:rsidR="00F40747" w:rsidRPr="00E81E10">
        <w:rPr>
          <w:rFonts w:asciiTheme="minorBidi" w:hAnsiTheme="minorBidi" w:cstheme="minorBidi"/>
          <w:sz w:val="22"/>
          <w:szCs w:val="22"/>
        </w:rPr>
        <w:t>becomes publicly known other than through a breach of applicable law or of an obligation under this Agreement;</w:t>
      </w:r>
    </w:p>
    <w:p w14:paraId="635CD7D5" w14:textId="77777777" w:rsidR="00F40747" w:rsidRPr="00E81E10" w:rsidRDefault="00690790" w:rsidP="00690790">
      <w:pPr>
        <w:pStyle w:val="LOLglOtherL3"/>
        <w:numPr>
          <w:ilvl w:val="0"/>
          <w:numId w:val="0"/>
        </w:numPr>
        <w:ind w:left="720"/>
        <w:rPr>
          <w:rFonts w:asciiTheme="minorBidi" w:hAnsiTheme="minorBidi" w:cstheme="minorBidi"/>
          <w:sz w:val="22"/>
          <w:szCs w:val="22"/>
        </w:rPr>
      </w:pPr>
      <w:r w:rsidRPr="00690790">
        <w:rPr>
          <w:rFonts w:asciiTheme="minorBidi" w:hAnsiTheme="minorBidi" w:cstheme="minorBidi"/>
          <w:b/>
          <w:bCs/>
          <w:sz w:val="22"/>
          <w:szCs w:val="22"/>
        </w:rPr>
        <w:t>9.2.2</w:t>
      </w:r>
      <w:r>
        <w:rPr>
          <w:rFonts w:asciiTheme="minorBidi" w:hAnsiTheme="minorBidi" w:cstheme="minorBidi"/>
          <w:sz w:val="22"/>
          <w:szCs w:val="22"/>
        </w:rPr>
        <w:tab/>
      </w:r>
      <w:r w:rsidR="00F40747" w:rsidRPr="00E81E10">
        <w:rPr>
          <w:rFonts w:asciiTheme="minorBidi" w:hAnsiTheme="minorBidi" w:cstheme="minorBidi"/>
          <w:sz w:val="22"/>
          <w:szCs w:val="22"/>
        </w:rPr>
        <w:t xml:space="preserve">is or has been independently developed by the receiving party;  </w:t>
      </w:r>
    </w:p>
    <w:p w14:paraId="7BD0F0A0" w14:textId="77777777" w:rsidR="00F40747" w:rsidRPr="00E81E10" w:rsidRDefault="00690790" w:rsidP="00690790">
      <w:pPr>
        <w:pStyle w:val="LOLglOtherL3"/>
        <w:numPr>
          <w:ilvl w:val="0"/>
          <w:numId w:val="0"/>
        </w:numPr>
        <w:ind w:left="720"/>
        <w:rPr>
          <w:rFonts w:asciiTheme="minorBidi" w:hAnsiTheme="minorBidi" w:cstheme="minorBidi"/>
          <w:sz w:val="22"/>
          <w:szCs w:val="22"/>
        </w:rPr>
      </w:pPr>
      <w:r w:rsidRPr="00690790">
        <w:rPr>
          <w:rFonts w:asciiTheme="minorBidi" w:hAnsiTheme="minorBidi" w:cstheme="minorBidi"/>
          <w:b/>
          <w:bCs/>
          <w:sz w:val="22"/>
          <w:szCs w:val="22"/>
        </w:rPr>
        <w:t>9.2.3</w:t>
      </w:r>
      <w:r>
        <w:rPr>
          <w:rFonts w:asciiTheme="minorBidi" w:hAnsiTheme="minorBidi" w:cstheme="minorBidi"/>
          <w:sz w:val="22"/>
          <w:szCs w:val="22"/>
        </w:rPr>
        <w:tab/>
      </w:r>
      <w:r w:rsidR="00F40747" w:rsidRPr="00E81E10">
        <w:rPr>
          <w:rFonts w:asciiTheme="minorBidi" w:hAnsiTheme="minorBidi" w:cstheme="minorBidi"/>
          <w:sz w:val="22"/>
          <w:szCs w:val="22"/>
        </w:rPr>
        <w:t>is required to be disclosed by a court of competent jurisdiction or by a governmental or regulatory authority or where there is a legal right, duty or requirement to disclose such information.</w:t>
      </w:r>
    </w:p>
    <w:p w14:paraId="19AC19B2" w14:textId="77777777" w:rsidR="00F40747" w:rsidRPr="00E81E10" w:rsidRDefault="00690790">
      <w:pPr>
        <w:pStyle w:val="LOLglOtherL1"/>
        <w:rPr>
          <w:rFonts w:asciiTheme="minorBidi" w:hAnsiTheme="minorBidi" w:cstheme="minorBidi"/>
          <w:b/>
          <w:sz w:val="22"/>
          <w:szCs w:val="22"/>
        </w:rPr>
      </w:pPr>
      <w:r>
        <w:rPr>
          <w:rFonts w:asciiTheme="minorBidi" w:hAnsiTheme="minorBidi" w:cstheme="minorBidi"/>
          <w:b/>
          <w:sz w:val="22"/>
          <w:szCs w:val="22"/>
        </w:rPr>
        <w:lastRenderedPageBreak/>
        <w:t>10</w:t>
      </w:r>
      <w:r>
        <w:rPr>
          <w:rFonts w:asciiTheme="minorBidi" w:hAnsiTheme="minorBidi" w:cstheme="minorBidi"/>
          <w:b/>
          <w:sz w:val="22"/>
          <w:szCs w:val="22"/>
        </w:rPr>
        <w:tab/>
      </w:r>
      <w:r w:rsidR="00F40747" w:rsidRPr="00E81E10">
        <w:rPr>
          <w:rFonts w:asciiTheme="minorBidi" w:hAnsiTheme="minorBidi" w:cstheme="minorBidi"/>
          <w:b/>
          <w:sz w:val="22"/>
          <w:szCs w:val="22"/>
        </w:rPr>
        <w:t>NOTICES</w:t>
      </w:r>
    </w:p>
    <w:p w14:paraId="7A6286F8" w14:textId="77777777" w:rsidR="00F40747" w:rsidRPr="00E81E10" w:rsidRDefault="00690790" w:rsidP="00690790">
      <w:pPr>
        <w:pStyle w:val="LOLglOtherL2"/>
        <w:rPr>
          <w:rFonts w:asciiTheme="minorBidi" w:hAnsiTheme="minorBidi" w:cstheme="minorBidi"/>
          <w:sz w:val="22"/>
          <w:szCs w:val="22"/>
        </w:rPr>
      </w:pPr>
      <w:r w:rsidRPr="00690790">
        <w:rPr>
          <w:rFonts w:asciiTheme="minorBidi" w:hAnsiTheme="minorBidi" w:cstheme="minorBidi"/>
          <w:b/>
          <w:bCs/>
          <w:sz w:val="22"/>
          <w:szCs w:val="22"/>
        </w:rPr>
        <w:t>10.1</w:t>
      </w:r>
      <w:r>
        <w:rPr>
          <w:rFonts w:asciiTheme="minorBidi" w:hAnsiTheme="minorBidi" w:cstheme="minorBidi"/>
          <w:sz w:val="22"/>
          <w:szCs w:val="22"/>
        </w:rPr>
        <w:tab/>
      </w:r>
      <w:r w:rsidR="00F40747" w:rsidRPr="00E81E10">
        <w:rPr>
          <w:rFonts w:asciiTheme="minorBidi" w:hAnsiTheme="minorBidi" w:cstheme="minorBidi"/>
          <w:sz w:val="22"/>
          <w:szCs w:val="22"/>
        </w:rPr>
        <w:t>Any and all notices by one party to the other shall be forwarded by prep</w:t>
      </w:r>
      <w:r w:rsidR="00386DFC">
        <w:rPr>
          <w:rFonts w:asciiTheme="minorBidi" w:hAnsiTheme="minorBidi" w:cstheme="minorBidi"/>
          <w:sz w:val="22"/>
          <w:szCs w:val="22"/>
        </w:rPr>
        <w:t>aid first class post,</w:t>
      </w:r>
      <w:r w:rsidR="00F40747" w:rsidRPr="00E81E10">
        <w:rPr>
          <w:rFonts w:asciiTheme="minorBidi" w:hAnsiTheme="minorBidi" w:cstheme="minorBidi"/>
          <w:sz w:val="22"/>
          <w:szCs w:val="22"/>
        </w:rPr>
        <w:t xml:space="preserve"> or hand delivery to the other party at the following addresses:</w:t>
      </w:r>
    </w:p>
    <w:p w14:paraId="30E0D8F9" w14:textId="40E371EE" w:rsidR="00386DFC" w:rsidRDefault="00F40747" w:rsidP="00EB3B9C">
      <w:pPr>
        <w:pStyle w:val="BodyText"/>
        <w:ind w:left="2880" w:hanging="2160"/>
        <w:rPr>
          <w:rFonts w:asciiTheme="minorBidi" w:hAnsiTheme="minorBidi" w:cstheme="minorBidi"/>
          <w:sz w:val="22"/>
          <w:szCs w:val="22"/>
        </w:rPr>
      </w:pPr>
      <w:r w:rsidRPr="00E81E10">
        <w:rPr>
          <w:rFonts w:asciiTheme="minorBidi" w:hAnsiTheme="minorBidi" w:cstheme="minorBidi"/>
          <w:sz w:val="22"/>
          <w:szCs w:val="22"/>
        </w:rPr>
        <w:t xml:space="preserve">If to </w:t>
      </w:r>
      <w:r w:rsidR="00E5357C">
        <w:rPr>
          <w:rFonts w:asciiTheme="minorBidi" w:hAnsiTheme="minorBidi" w:cstheme="minorBidi"/>
          <w:sz w:val="22"/>
          <w:szCs w:val="22"/>
        </w:rPr>
        <w:t xml:space="preserve">the </w:t>
      </w:r>
      <w:r w:rsidRPr="00E81E10">
        <w:rPr>
          <w:rFonts w:asciiTheme="minorBidi" w:hAnsiTheme="minorBidi" w:cstheme="minorBidi"/>
          <w:sz w:val="22"/>
          <w:szCs w:val="22"/>
        </w:rPr>
        <w:t>Licensor at:</w:t>
      </w:r>
      <w:r w:rsidRPr="00E81E10">
        <w:rPr>
          <w:rFonts w:asciiTheme="minorBidi" w:hAnsiTheme="minorBidi" w:cstheme="minorBidi"/>
          <w:sz w:val="22"/>
          <w:szCs w:val="22"/>
        </w:rPr>
        <w:tab/>
      </w:r>
      <w:r w:rsidR="00FE128C" w:rsidRPr="00FE128C">
        <w:rPr>
          <w:rFonts w:asciiTheme="minorBidi" w:hAnsiTheme="minorBidi" w:cstheme="minorBidi"/>
          <w:sz w:val="22"/>
          <w:szCs w:val="22"/>
        </w:rPr>
        <w:t>Dr James Close</w:t>
      </w:r>
      <w:r w:rsidR="00C83B5C" w:rsidRPr="00A559B4">
        <w:rPr>
          <w:rFonts w:asciiTheme="minorBidi" w:hAnsiTheme="minorBidi" w:cstheme="minorBidi"/>
          <w:sz w:val="22"/>
          <w:szCs w:val="22"/>
        </w:rPr>
        <w:t xml:space="preserve">, </w:t>
      </w:r>
      <w:r w:rsidR="00FE128C" w:rsidRPr="00FE128C">
        <w:rPr>
          <w:rFonts w:asciiTheme="minorBidi" w:hAnsiTheme="minorBidi" w:cstheme="minorBidi"/>
          <w:sz w:val="22"/>
          <w:szCs w:val="22"/>
        </w:rPr>
        <w:t xml:space="preserve">Room B402 Portland Square, </w:t>
      </w:r>
      <w:r w:rsidR="00FE128C">
        <w:rPr>
          <w:rFonts w:asciiTheme="minorBidi" w:hAnsiTheme="minorBidi" w:cstheme="minorBidi"/>
          <w:sz w:val="22"/>
          <w:szCs w:val="22"/>
        </w:rPr>
        <w:t xml:space="preserve">Drake Circus, </w:t>
      </w:r>
      <w:r w:rsidR="00FE128C" w:rsidRPr="00FE128C">
        <w:rPr>
          <w:rFonts w:asciiTheme="minorBidi" w:hAnsiTheme="minorBidi" w:cstheme="minorBidi"/>
          <w:sz w:val="22"/>
          <w:szCs w:val="22"/>
        </w:rPr>
        <w:t>University of Plymouth, PL4 8AA</w:t>
      </w:r>
    </w:p>
    <w:p w14:paraId="3CF08C1E" w14:textId="77777777" w:rsidR="00F40747" w:rsidRPr="00386DFC" w:rsidRDefault="00F40747" w:rsidP="00386DFC">
      <w:pPr>
        <w:ind w:left="2880"/>
        <w:rPr>
          <w:rFonts w:asciiTheme="minorBidi" w:hAnsiTheme="minorBidi" w:cstheme="minorBidi"/>
          <w:sz w:val="22"/>
          <w:szCs w:val="22"/>
          <w:lang w:val="en-US"/>
        </w:rPr>
      </w:pPr>
      <w:r w:rsidRPr="00E81E10">
        <w:rPr>
          <w:rFonts w:asciiTheme="minorBidi" w:hAnsiTheme="minorBidi" w:cstheme="minorBidi"/>
          <w:sz w:val="22"/>
          <w:szCs w:val="22"/>
        </w:rPr>
        <w:t xml:space="preserve">                                  </w:t>
      </w:r>
    </w:p>
    <w:p w14:paraId="733C358F" w14:textId="5A2FFC3D" w:rsidR="00234B7C" w:rsidRPr="00326B1F" w:rsidRDefault="00F40747" w:rsidP="00064252">
      <w:pPr>
        <w:pStyle w:val="PlainText"/>
        <w:ind w:left="2880" w:hanging="2160"/>
        <w:rPr>
          <w:rFonts w:asciiTheme="minorBidi" w:hAnsiTheme="minorBidi" w:cstheme="minorBidi"/>
          <w:szCs w:val="22"/>
          <w:lang w:val="en-US"/>
        </w:rPr>
      </w:pPr>
      <w:r w:rsidRPr="00E81E10">
        <w:rPr>
          <w:rFonts w:asciiTheme="minorBidi" w:hAnsiTheme="minorBidi" w:cstheme="minorBidi"/>
          <w:szCs w:val="22"/>
        </w:rPr>
        <w:t xml:space="preserve">If to </w:t>
      </w:r>
      <w:r w:rsidR="00E5357C">
        <w:rPr>
          <w:rFonts w:asciiTheme="minorBidi" w:hAnsiTheme="minorBidi" w:cstheme="minorBidi"/>
          <w:szCs w:val="22"/>
        </w:rPr>
        <w:t xml:space="preserve">the </w:t>
      </w:r>
      <w:r w:rsidRPr="00E81E10">
        <w:rPr>
          <w:rFonts w:asciiTheme="minorBidi" w:hAnsiTheme="minorBidi" w:cstheme="minorBidi"/>
          <w:szCs w:val="22"/>
        </w:rPr>
        <w:t>Licensee at:</w:t>
      </w:r>
      <w:r w:rsidR="00C54EA6" w:rsidRPr="00E81E10">
        <w:rPr>
          <w:rFonts w:asciiTheme="minorBidi" w:hAnsiTheme="minorBidi" w:cstheme="minorBidi"/>
          <w:szCs w:val="22"/>
        </w:rPr>
        <w:tab/>
      </w:r>
      <w:r w:rsidR="00CC6356" w:rsidRPr="00CC6356">
        <w:rPr>
          <w:rFonts w:asciiTheme="minorBidi" w:hAnsiTheme="minorBidi" w:cstheme="minorBidi"/>
          <w:szCs w:val="22"/>
          <w:highlight w:val="yellow"/>
        </w:rPr>
        <w:t xml:space="preserve">Name and address of the use of the </w:t>
      </w:r>
      <w:r w:rsidR="00335673">
        <w:rPr>
          <w:rFonts w:asciiTheme="minorBidi" w:hAnsiTheme="minorBidi" w:cstheme="minorBidi"/>
          <w:szCs w:val="22"/>
          <w:highlight w:val="yellow"/>
        </w:rPr>
        <w:t>INSTRUMENT</w:t>
      </w:r>
    </w:p>
    <w:p w14:paraId="67DFA6E8" w14:textId="77777777" w:rsidR="00963DF7" w:rsidRPr="00326B1F" w:rsidRDefault="00963DF7" w:rsidP="00E5357C">
      <w:pPr>
        <w:pStyle w:val="PlainText"/>
        <w:ind w:left="2880" w:hanging="2160"/>
        <w:rPr>
          <w:rFonts w:asciiTheme="minorBidi" w:hAnsiTheme="minorBidi" w:cstheme="minorBidi"/>
          <w:lang w:val="en-US"/>
        </w:rPr>
      </w:pPr>
    </w:p>
    <w:p w14:paraId="0A130B25"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10.2</w:t>
      </w:r>
      <w:r>
        <w:rPr>
          <w:rFonts w:asciiTheme="minorBidi" w:hAnsiTheme="minorBidi" w:cstheme="minorBidi"/>
          <w:sz w:val="22"/>
          <w:szCs w:val="22"/>
        </w:rPr>
        <w:tab/>
      </w:r>
      <w:r w:rsidR="00F40747" w:rsidRPr="00E81E10">
        <w:rPr>
          <w:rFonts w:asciiTheme="minorBidi" w:hAnsiTheme="minorBidi" w:cstheme="minorBidi"/>
          <w:sz w:val="22"/>
          <w:szCs w:val="22"/>
        </w:rPr>
        <w:t>Such notices shall be deemed to have been served upon receipt or five (5) business days after posting if forwarded by post, upon receipt, if despatched by hand delivery and received by 3.00 pm, or the following business day, if forwarded by hand delivery and received after 3.00 pm.</w:t>
      </w:r>
    </w:p>
    <w:p w14:paraId="179F3D65" w14:textId="77777777" w:rsidR="00F40747" w:rsidRPr="00E81E10" w:rsidRDefault="00396F22">
      <w:pPr>
        <w:pStyle w:val="LOLglOtherL1"/>
        <w:spacing w:line="360" w:lineRule="auto"/>
        <w:rPr>
          <w:rFonts w:asciiTheme="minorBidi" w:hAnsiTheme="minorBidi" w:cstheme="minorBidi"/>
          <w:b/>
          <w:sz w:val="22"/>
          <w:szCs w:val="22"/>
        </w:rPr>
      </w:pPr>
      <w:r>
        <w:rPr>
          <w:rFonts w:asciiTheme="minorBidi" w:hAnsiTheme="minorBidi" w:cstheme="minorBidi"/>
          <w:b/>
          <w:sz w:val="22"/>
          <w:szCs w:val="22"/>
        </w:rPr>
        <w:t>11</w:t>
      </w:r>
      <w:r>
        <w:rPr>
          <w:rFonts w:asciiTheme="minorBidi" w:hAnsiTheme="minorBidi" w:cstheme="minorBidi"/>
          <w:b/>
          <w:sz w:val="22"/>
          <w:szCs w:val="22"/>
        </w:rPr>
        <w:tab/>
      </w:r>
      <w:r w:rsidR="00F40747" w:rsidRPr="00E81E10">
        <w:rPr>
          <w:rFonts w:asciiTheme="minorBidi" w:hAnsiTheme="minorBidi" w:cstheme="minorBidi"/>
          <w:b/>
          <w:sz w:val="22"/>
          <w:szCs w:val="22"/>
        </w:rPr>
        <w:t>GENERAL</w:t>
      </w:r>
    </w:p>
    <w:p w14:paraId="530312F3"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11.1</w:t>
      </w:r>
      <w:r>
        <w:rPr>
          <w:rFonts w:asciiTheme="minorBidi" w:hAnsiTheme="minorBidi" w:cstheme="minorBidi"/>
          <w:sz w:val="22"/>
          <w:szCs w:val="22"/>
        </w:rPr>
        <w:tab/>
      </w:r>
      <w:r w:rsidR="00F40747" w:rsidRPr="00E81E10">
        <w:rPr>
          <w:rFonts w:asciiTheme="minorBidi" w:hAnsiTheme="minorBidi" w:cstheme="minorBidi"/>
          <w:sz w:val="22"/>
          <w:szCs w:val="22"/>
        </w:rPr>
        <w:t xml:space="preserve">Except as specified herein, neither </w:t>
      </w:r>
      <w:r w:rsidR="00D31409" w:rsidRPr="00E81E10">
        <w:rPr>
          <w:rFonts w:asciiTheme="minorBidi" w:hAnsiTheme="minorBidi" w:cstheme="minorBidi"/>
          <w:sz w:val="22"/>
          <w:szCs w:val="22"/>
        </w:rPr>
        <w:t>p</w:t>
      </w:r>
      <w:r w:rsidR="00F40747" w:rsidRPr="00E81E10">
        <w:rPr>
          <w:rFonts w:asciiTheme="minorBidi" w:hAnsiTheme="minorBidi" w:cstheme="minorBidi"/>
          <w:sz w:val="22"/>
          <w:szCs w:val="22"/>
        </w:rPr>
        <w:t xml:space="preserve">arty shall use the name of the other </w:t>
      </w:r>
      <w:r w:rsidR="00D31409" w:rsidRPr="00E81E10">
        <w:rPr>
          <w:rFonts w:asciiTheme="minorBidi" w:hAnsiTheme="minorBidi" w:cstheme="minorBidi"/>
          <w:sz w:val="22"/>
          <w:szCs w:val="22"/>
        </w:rPr>
        <w:t>p</w:t>
      </w:r>
      <w:r w:rsidR="00F40747" w:rsidRPr="00E81E10">
        <w:rPr>
          <w:rFonts w:asciiTheme="minorBidi" w:hAnsiTheme="minorBidi" w:cstheme="minorBidi"/>
          <w:sz w:val="22"/>
          <w:szCs w:val="22"/>
        </w:rPr>
        <w:t xml:space="preserve">arty in any manner without the prior written consent of the other </w:t>
      </w:r>
      <w:r w:rsidR="00D31409" w:rsidRPr="00E81E10">
        <w:rPr>
          <w:rFonts w:asciiTheme="minorBidi" w:hAnsiTheme="minorBidi" w:cstheme="minorBidi"/>
          <w:sz w:val="22"/>
          <w:szCs w:val="22"/>
        </w:rPr>
        <w:t>p</w:t>
      </w:r>
      <w:r w:rsidR="00F40747" w:rsidRPr="00E81E10">
        <w:rPr>
          <w:rFonts w:asciiTheme="minorBidi" w:hAnsiTheme="minorBidi" w:cstheme="minorBidi"/>
          <w:sz w:val="22"/>
          <w:szCs w:val="22"/>
        </w:rPr>
        <w:t>arty</w:t>
      </w:r>
    </w:p>
    <w:p w14:paraId="37FAC427"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11.2</w:t>
      </w:r>
      <w:r>
        <w:rPr>
          <w:rFonts w:asciiTheme="minorBidi" w:hAnsiTheme="minorBidi" w:cstheme="minorBidi"/>
          <w:sz w:val="22"/>
          <w:szCs w:val="22"/>
        </w:rPr>
        <w:tab/>
      </w:r>
      <w:r w:rsidR="00F40747" w:rsidRPr="00E81E10">
        <w:rPr>
          <w:rFonts w:asciiTheme="minorBidi" w:hAnsiTheme="minorBidi" w:cstheme="minorBidi"/>
          <w:sz w:val="22"/>
          <w:szCs w:val="22"/>
        </w:rPr>
        <w:t>A variation of this Agreement is valid only if it is in writing and signed by the parties or their duly authorised representatives.</w:t>
      </w:r>
    </w:p>
    <w:p w14:paraId="2A43D7C6"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11.3</w:t>
      </w:r>
      <w:r>
        <w:rPr>
          <w:rFonts w:asciiTheme="minorBidi" w:hAnsiTheme="minorBidi" w:cstheme="minorBidi"/>
          <w:sz w:val="22"/>
          <w:szCs w:val="22"/>
        </w:rPr>
        <w:tab/>
      </w:r>
      <w:r w:rsidR="00F40747" w:rsidRPr="00E81E10">
        <w:rPr>
          <w:rFonts w:asciiTheme="minorBidi" w:hAnsiTheme="minorBidi" w:cstheme="minorBidi"/>
          <w:sz w:val="22"/>
          <w:szCs w:val="22"/>
        </w:rPr>
        <w:t>The failure to exercise or delay in exercising a right or remedy provided by this Agreement or by law does not constitute a waiver of the right or remedy or a waiver of other rights or remedies.  No single or partial exercise of a right or remedy provided by this Agreement or by law prevents further exercise of the right or remedy or the exercise of another right or remedy.</w:t>
      </w:r>
    </w:p>
    <w:p w14:paraId="07B984F9"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11.4</w:t>
      </w:r>
      <w:r>
        <w:rPr>
          <w:rFonts w:asciiTheme="minorBidi" w:hAnsiTheme="minorBidi" w:cstheme="minorBidi"/>
          <w:sz w:val="22"/>
          <w:szCs w:val="22"/>
        </w:rPr>
        <w:tab/>
      </w:r>
      <w:r w:rsidR="00F40747" w:rsidRPr="00E81E10">
        <w:rPr>
          <w:rFonts w:asciiTheme="minorBidi" w:hAnsiTheme="minorBidi" w:cstheme="minorBidi"/>
          <w:sz w:val="22"/>
          <w:szCs w:val="22"/>
        </w:rPr>
        <w:t>The parties shall execute and do all such further deeds, documents and things as may be necessary to carry the provisions of this Agreement into full force and effect.</w:t>
      </w:r>
    </w:p>
    <w:p w14:paraId="732F0737"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11.5</w:t>
      </w:r>
      <w:r>
        <w:rPr>
          <w:rFonts w:asciiTheme="minorBidi" w:hAnsiTheme="minorBidi" w:cstheme="minorBidi"/>
          <w:sz w:val="22"/>
          <w:szCs w:val="22"/>
        </w:rPr>
        <w:tab/>
      </w:r>
      <w:r w:rsidR="00F40747" w:rsidRPr="00E81E10">
        <w:rPr>
          <w:rFonts w:asciiTheme="minorBidi" w:hAnsiTheme="minorBidi" w:cstheme="minorBidi"/>
          <w:sz w:val="22"/>
          <w:szCs w:val="22"/>
        </w:rPr>
        <w:t>The rights and remedies contained in this Agreement are cumulative and not exclusive of rights or remedies provided by law.</w:t>
      </w:r>
    </w:p>
    <w:p w14:paraId="6E34C31C"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11.6</w:t>
      </w:r>
      <w:r>
        <w:rPr>
          <w:rFonts w:asciiTheme="minorBidi" w:hAnsiTheme="minorBidi" w:cstheme="minorBidi"/>
          <w:sz w:val="22"/>
          <w:szCs w:val="22"/>
        </w:rPr>
        <w:tab/>
      </w:r>
      <w:r w:rsidR="00F40747" w:rsidRPr="00E81E10">
        <w:rPr>
          <w:rFonts w:asciiTheme="minorBidi" w:hAnsiTheme="minorBidi" w:cstheme="minorBidi"/>
          <w:sz w:val="22"/>
          <w:szCs w:val="22"/>
        </w:rPr>
        <w:t>A person who is not a party to this Agreement has no rights under the Contracts (Rights of Third Parties) Act 1999 or otherwise to enforce, or object to any variation of, any term of this Agreement.</w:t>
      </w:r>
    </w:p>
    <w:p w14:paraId="792E0C5E" w14:textId="77777777" w:rsidR="00F40747" w:rsidRPr="00E81E10" w:rsidRDefault="00396F22" w:rsidP="00396F22">
      <w:pPr>
        <w:pStyle w:val="LOLglOtherL2"/>
        <w:rPr>
          <w:rFonts w:asciiTheme="minorBidi" w:hAnsiTheme="minorBidi" w:cstheme="minorBidi"/>
          <w:sz w:val="22"/>
          <w:szCs w:val="22"/>
        </w:rPr>
      </w:pPr>
      <w:r w:rsidRPr="00396F22">
        <w:rPr>
          <w:rFonts w:asciiTheme="minorBidi" w:hAnsiTheme="minorBidi" w:cstheme="minorBidi"/>
          <w:b/>
          <w:bCs/>
          <w:sz w:val="22"/>
          <w:szCs w:val="22"/>
        </w:rPr>
        <w:t>11.7</w:t>
      </w:r>
      <w:r>
        <w:rPr>
          <w:rFonts w:asciiTheme="minorBidi" w:hAnsiTheme="minorBidi" w:cstheme="minorBidi"/>
          <w:sz w:val="22"/>
          <w:szCs w:val="22"/>
        </w:rPr>
        <w:tab/>
      </w:r>
      <w:r w:rsidR="00F40747" w:rsidRPr="00E81E10">
        <w:rPr>
          <w:rFonts w:asciiTheme="minorBidi" w:hAnsiTheme="minorBidi" w:cstheme="minorBidi"/>
          <w:sz w:val="22"/>
          <w:szCs w:val="22"/>
        </w:rPr>
        <w:t>This Agreement may be executed in any number of counterparts, each of which when executed and delivered is an original, but all the counterparts together constitute the same document.</w:t>
      </w:r>
    </w:p>
    <w:p w14:paraId="769D7472" w14:textId="77777777" w:rsidR="00F40747" w:rsidRPr="00E81E10" w:rsidRDefault="00396F22" w:rsidP="00396F22">
      <w:pPr>
        <w:pStyle w:val="LOLglOtherL2"/>
        <w:rPr>
          <w:rFonts w:asciiTheme="minorBidi" w:hAnsiTheme="minorBidi" w:cstheme="minorBidi"/>
          <w:b/>
          <w:sz w:val="22"/>
          <w:szCs w:val="22"/>
        </w:rPr>
      </w:pPr>
      <w:r w:rsidRPr="00396F22">
        <w:rPr>
          <w:rFonts w:asciiTheme="minorBidi" w:hAnsiTheme="minorBidi" w:cstheme="minorBidi"/>
          <w:b/>
          <w:bCs/>
          <w:sz w:val="22"/>
          <w:szCs w:val="22"/>
        </w:rPr>
        <w:t>11.8</w:t>
      </w:r>
      <w:r>
        <w:rPr>
          <w:rFonts w:asciiTheme="minorBidi" w:hAnsiTheme="minorBidi" w:cstheme="minorBidi"/>
          <w:sz w:val="22"/>
          <w:szCs w:val="22"/>
        </w:rPr>
        <w:tab/>
      </w:r>
      <w:r w:rsidR="00F40747" w:rsidRPr="00E81E10">
        <w:rPr>
          <w:rFonts w:asciiTheme="minorBidi" w:hAnsiTheme="minorBidi" w:cstheme="minorBidi"/>
          <w:sz w:val="22"/>
          <w:szCs w:val="22"/>
        </w:rPr>
        <w:t>This Agreement shall be governed by and construed in accordance with the laws of England and Wales and the parties hereby submit any dispute arising under or in relation to this Agreement to the exclusive jurisdiction of the English courts.</w:t>
      </w:r>
    </w:p>
    <w:p w14:paraId="118934D3" w14:textId="77777777" w:rsidR="00F40747" w:rsidRPr="00E81E10" w:rsidRDefault="00F40747">
      <w:pPr>
        <w:rPr>
          <w:rFonts w:asciiTheme="minorBidi" w:hAnsiTheme="minorBidi" w:cstheme="minorBidi"/>
          <w:sz w:val="22"/>
          <w:szCs w:val="22"/>
        </w:rPr>
      </w:pPr>
      <w:r w:rsidRPr="00E81E10">
        <w:rPr>
          <w:rFonts w:asciiTheme="minorBidi" w:hAnsiTheme="minorBidi" w:cstheme="minorBidi"/>
          <w:b/>
          <w:sz w:val="22"/>
          <w:szCs w:val="22"/>
        </w:rPr>
        <w:t>EXECUTED</w:t>
      </w:r>
      <w:r w:rsidRPr="00E81E10">
        <w:rPr>
          <w:rFonts w:asciiTheme="minorBidi" w:hAnsiTheme="minorBidi" w:cstheme="minorBidi"/>
          <w:sz w:val="22"/>
          <w:szCs w:val="22"/>
        </w:rPr>
        <w:t xml:space="preserve"> by the parties as an Agreement</w:t>
      </w:r>
    </w:p>
    <w:p w14:paraId="57BC3C6C" w14:textId="77777777" w:rsidR="007E281A" w:rsidRPr="00E81E10" w:rsidRDefault="00F40747" w:rsidP="00903035">
      <w:pPr>
        <w:rPr>
          <w:rFonts w:asciiTheme="minorBidi" w:hAnsiTheme="minorBidi" w:cstheme="minorBidi"/>
          <w:b/>
          <w:sz w:val="22"/>
          <w:szCs w:val="22"/>
        </w:rPr>
      </w:pPr>
      <w:r w:rsidRPr="00E81E10">
        <w:rPr>
          <w:rFonts w:asciiTheme="minorBidi" w:hAnsiTheme="minorBidi" w:cstheme="minorBidi"/>
          <w:sz w:val="22"/>
          <w:szCs w:val="22"/>
        </w:rPr>
        <w:tab/>
      </w:r>
      <w:r w:rsidRPr="00E81E10">
        <w:rPr>
          <w:rFonts w:asciiTheme="minorBidi" w:hAnsiTheme="minorBidi" w:cstheme="minorBidi"/>
          <w:sz w:val="22"/>
          <w:szCs w:val="22"/>
        </w:rPr>
        <w:tab/>
      </w:r>
      <w:r w:rsidRPr="00E81E10">
        <w:rPr>
          <w:rFonts w:asciiTheme="minorBidi" w:hAnsiTheme="minorBidi" w:cstheme="minorBidi"/>
          <w:sz w:val="22"/>
          <w:szCs w:val="22"/>
        </w:rPr>
        <w:tab/>
      </w:r>
      <w:r w:rsidRPr="00E81E10">
        <w:rPr>
          <w:rFonts w:asciiTheme="minorBidi" w:hAnsiTheme="minorBidi" w:cstheme="minorBidi"/>
          <w:sz w:val="22"/>
          <w:szCs w:val="22"/>
        </w:rPr>
        <w:tab/>
      </w:r>
      <w:r w:rsidRPr="00E81E10">
        <w:rPr>
          <w:rFonts w:asciiTheme="minorBidi" w:hAnsiTheme="minorBidi" w:cstheme="minorBidi"/>
          <w:sz w:val="22"/>
          <w:szCs w:val="22"/>
        </w:rPr>
        <w:tab/>
      </w:r>
      <w:r w:rsidR="00D77608" w:rsidRPr="00E81E10">
        <w:rPr>
          <w:rFonts w:asciiTheme="minorBidi" w:hAnsiTheme="minorBidi" w:cstheme="minorBidi"/>
          <w:b/>
          <w:sz w:val="22"/>
          <w:szCs w:val="22"/>
        </w:rPr>
        <w:t xml:space="preserve"> </w:t>
      </w:r>
    </w:p>
    <w:p w14:paraId="6B66D6CB" w14:textId="77777777" w:rsidR="007E281A" w:rsidRPr="00E81E10" w:rsidRDefault="007E281A">
      <w:pPr>
        <w:rPr>
          <w:rFonts w:asciiTheme="minorBidi" w:hAnsiTheme="minorBidi" w:cstheme="minorBidi"/>
          <w:b/>
          <w:sz w:val="22"/>
          <w:szCs w:val="22"/>
        </w:rPr>
      </w:pPr>
    </w:p>
    <w:p w14:paraId="634B2899" w14:textId="38279BD7" w:rsidR="00903035" w:rsidRPr="00903035" w:rsidRDefault="00903035" w:rsidP="00903035">
      <w:pPr>
        <w:tabs>
          <w:tab w:val="left" w:pos="4560"/>
        </w:tabs>
        <w:rPr>
          <w:rFonts w:asciiTheme="minorBidi" w:hAnsiTheme="minorBidi" w:cstheme="minorBidi"/>
          <w:sz w:val="22"/>
          <w:szCs w:val="22"/>
        </w:rPr>
      </w:pPr>
      <w:r>
        <w:rPr>
          <w:rFonts w:asciiTheme="minorBidi" w:hAnsiTheme="minorBidi" w:cstheme="minorBidi"/>
          <w:b/>
          <w:sz w:val="22"/>
          <w:szCs w:val="22"/>
        </w:rPr>
        <w:tab/>
      </w:r>
    </w:p>
    <w:p w14:paraId="5561635A" w14:textId="77777777" w:rsidR="00903035" w:rsidRPr="00903035" w:rsidRDefault="00903035" w:rsidP="00903035">
      <w:pPr>
        <w:tabs>
          <w:tab w:val="left" w:pos="4560"/>
        </w:tabs>
        <w:rPr>
          <w:rFonts w:asciiTheme="minorBidi" w:hAnsiTheme="minorBidi" w:cstheme="minorBidi"/>
          <w:sz w:val="22"/>
          <w:szCs w:val="22"/>
        </w:rPr>
      </w:pPr>
    </w:p>
    <w:p w14:paraId="15EABD5E" w14:textId="77777777" w:rsidR="00FE128C" w:rsidRPr="00086570" w:rsidRDefault="00903035" w:rsidP="00064252">
      <w:pPr>
        <w:tabs>
          <w:tab w:val="left" w:pos="4560"/>
        </w:tabs>
        <w:rPr>
          <w:rFonts w:asciiTheme="minorBidi" w:hAnsiTheme="minorBidi" w:cstheme="minorBidi"/>
          <w:sz w:val="22"/>
          <w:szCs w:val="22"/>
        </w:rPr>
      </w:pPr>
      <w:r w:rsidRPr="00903035">
        <w:rPr>
          <w:rFonts w:asciiTheme="minorBidi" w:hAnsiTheme="minorBidi" w:cstheme="minorBidi"/>
          <w:sz w:val="22"/>
          <w:szCs w:val="22"/>
        </w:rPr>
        <w:lastRenderedPageBreak/>
        <w:t xml:space="preserve">Name: </w:t>
      </w:r>
      <w:r w:rsidR="00F466BA" w:rsidRPr="00086570">
        <w:rPr>
          <w:rFonts w:asciiTheme="minorBidi" w:hAnsiTheme="minorBidi" w:cstheme="minorBidi"/>
          <w:b/>
          <w:bCs/>
          <w:sz w:val="22"/>
          <w:szCs w:val="22"/>
        </w:rPr>
        <w:t>Dr David Mozley on behalf of</w:t>
      </w:r>
    </w:p>
    <w:tbl>
      <w:tblPr>
        <w:tblStyle w:val="TableGrid"/>
        <w:tblW w:w="0" w:type="auto"/>
        <w:tblLook w:val="04A0" w:firstRow="1" w:lastRow="0" w:firstColumn="1" w:lastColumn="0" w:noHBand="0" w:noVBand="1"/>
      </w:tblPr>
      <w:tblGrid>
        <w:gridCol w:w="4149"/>
        <w:gridCol w:w="4147"/>
      </w:tblGrid>
      <w:tr w:rsidR="00FE128C" w14:paraId="77ED78B8" w14:textId="77777777" w:rsidTr="00FE128C">
        <w:tc>
          <w:tcPr>
            <w:tcW w:w="4261" w:type="dxa"/>
          </w:tcPr>
          <w:p w14:paraId="4C683BA3" w14:textId="019EE509" w:rsidR="00FE128C" w:rsidRDefault="00FE128C" w:rsidP="00064252">
            <w:pPr>
              <w:tabs>
                <w:tab w:val="left" w:pos="4560"/>
              </w:tabs>
              <w:rPr>
                <w:rFonts w:asciiTheme="minorBidi" w:hAnsiTheme="minorBidi" w:cstheme="minorBidi"/>
                <w:sz w:val="22"/>
                <w:szCs w:val="22"/>
              </w:rPr>
            </w:pPr>
            <w:r w:rsidRPr="00903035">
              <w:rPr>
                <w:rFonts w:asciiTheme="minorBidi" w:hAnsiTheme="minorBidi" w:cstheme="minorBidi"/>
                <w:sz w:val="22"/>
                <w:szCs w:val="22"/>
              </w:rPr>
              <w:t>SIGNED for and on behalf of the</w:t>
            </w:r>
            <w:r w:rsidRPr="00FE128C">
              <w:rPr>
                <w:b/>
                <w:bCs/>
                <w:sz w:val="24"/>
                <w:szCs w:val="24"/>
              </w:rPr>
              <w:t xml:space="preserve"> University of Plymou</w:t>
            </w:r>
            <w:r>
              <w:rPr>
                <w:b/>
                <w:bCs/>
                <w:sz w:val="24"/>
                <w:szCs w:val="24"/>
              </w:rPr>
              <w:t>t</w:t>
            </w:r>
            <w:r w:rsidRPr="00FE128C">
              <w:rPr>
                <w:b/>
                <w:bCs/>
                <w:sz w:val="24"/>
                <w:szCs w:val="24"/>
              </w:rPr>
              <w:t>h</w:t>
            </w:r>
            <w:r>
              <w:rPr>
                <w:rFonts w:asciiTheme="minorBidi" w:hAnsiTheme="minorBidi" w:cstheme="minorBidi"/>
                <w:b/>
                <w:sz w:val="22"/>
                <w:szCs w:val="22"/>
              </w:rPr>
              <w:tab/>
            </w:r>
            <w:r w:rsidRPr="00903035">
              <w:rPr>
                <w:rFonts w:asciiTheme="minorBidi" w:hAnsiTheme="minorBidi" w:cstheme="minorBidi"/>
                <w:sz w:val="22"/>
                <w:szCs w:val="22"/>
              </w:rPr>
              <w:t xml:space="preserve">SIGNED for and on behalf of the </w:t>
            </w:r>
            <w:r>
              <w:rPr>
                <w:rFonts w:asciiTheme="minorBidi" w:hAnsiTheme="minorBidi" w:cstheme="minorBidi"/>
                <w:b/>
                <w:sz w:val="22"/>
                <w:szCs w:val="22"/>
              </w:rPr>
              <w:t>LICENSOR</w:t>
            </w:r>
          </w:p>
        </w:tc>
        <w:tc>
          <w:tcPr>
            <w:tcW w:w="4261" w:type="dxa"/>
          </w:tcPr>
          <w:p w14:paraId="55C4BF58" w14:textId="629259AD" w:rsidR="00FE128C" w:rsidRDefault="00FE128C" w:rsidP="00064252">
            <w:pPr>
              <w:tabs>
                <w:tab w:val="left" w:pos="4560"/>
              </w:tabs>
              <w:rPr>
                <w:rFonts w:asciiTheme="minorBidi" w:hAnsiTheme="minorBidi" w:cstheme="minorBidi"/>
                <w:sz w:val="22"/>
                <w:szCs w:val="22"/>
              </w:rPr>
            </w:pPr>
            <w:r>
              <w:rPr>
                <w:rFonts w:asciiTheme="minorBidi" w:hAnsiTheme="minorBidi" w:cstheme="minorBidi"/>
                <w:b/>
                <w:sz w:val="22"/>
                <w:szCs w:val="22"/>
              </w:rPr>
              <w:t>LICENSEE</w:t>
            </w:r>
          </w:p>
        </w:tc>
      </w:tr>
      <w:tr w:rsidR="00FE128C" w14:paraId="19D7C3D5" w14:textId="77777777" w:rsidTr="00FE128C">
        <w:tc>
          <w:tcPr>
            <w:tcW w:w="4261" w:type="dxa"/>
          </w:tcPr>
          <w:p w14:paraId="6C3D1E4E" w14:textId="72996083"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Name:</w:t>
            </w:r>
          </w:p>
        </w:tc>
        <w:tc>
          <w:tcPr>
            <w:tcW w:w="4261" w:type="dxa"/>
          </w:tcPr>
          <w:p w14:paraId="7FC09317" w14:textId="73917C24" w:rsidR="00FE128C" w:rsidRDefault="00FE128C" w:rsidP="00064252">
            <w:pPr>
              <w:tabs>
                <w:tab w:val="left" w:pos="4560"/>
              </w:tabs>
              <w:rPr>
                <w:rFonts w:asciiTheme="minorBidi" w:hAnsiTheme="minorBidi" w:cstheme="minorBidi"/>
                <w:sz w:val="22"/>
                <w:szCs w:val="22"/>
              </w:rPr>
            </w:pPr>
            <w:r>
              <w:rPr>
                <w:rFonts w:asciiTheme="minorBidi" w:hAnsiTheme="minorBidi" w:cstheme="minorBidi"/>
                <w:sz w:val="22"/>
                <w:szCs w:val="22"/>
              </w:rPr>
              <w:t>Name</w:t>
            </w:r>
          </w:p>
        </w:tc>
      </w:tr>
      <w:tr w:rsidR="00FE128C" w14:paraId="300CC27C" w14:textId="77777777" w:rsidTr="00FE128C">
        <w:tc>
          <w:tcPr>
            <w:tcW w:w="4261" w:type="dxa"/>
          </w:tcPr>
          <w:p w14:paraId="05807A34" w14:textId="1DE9FEE8"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Signature:</w:t>
            </w:r>
          </w:p>
        </w:tc>
        <w:tc>
          <w:tcPr>
            <w:tcW w:w="4261" w:type="dxa"/>
          </w:tcPr>
          <w:p w14:paraId="2CDCDCBB" w14:textId="1C21DEFF"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Signature:</w:t>
            </w:r>
          </w:p>
        </w:tc>
      </w:tr>
      <w:tr w:rsidR="00FE128C" w14:paraId="68DB0D66" w14:textId="77777777" w:rsidTr="00FE128C">
        <w:tc>
          <w:tcPr>
            <w:tcW w:w="4261" w:type="dxa"/>
          </w:tcPr>
          <w:p w14:paraId="748DCCA3" w14:textId="55CB2C67"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 xml:space="preserve">Position: </w:t>
            </w:r>
            <w:r w:rsidRPr="00195EBD">
              <w:rPr>
                <w:rFonts w:asciiTheme="minorBidi" w:hAnsiTheme="minorBidi" w:cstheme="minorBidi"/>
                <w:b/>
                <w:bCs/>
                <w:sz w:val="22"/>
                <w:szCs w:val="22"/>
              </w:rPr>
              <w:t>IP</w:t>
            </w:r>
            <w:r>
              <w:rPr>
                <w:rFonts w:asciiTheme="minorBidi" w:hAnsiTheme="minorBidi" w:cstheme="minorBidi"/>
                <w:b/>
                <w:bCs/>
                <w:sz w:val="22"/>
                <w:szCs w:val="22"/>
              </w:rPr>
              <w:t xml:space="preserve"> Manager</w:t>
            </w:r>
          </w:p>
        </w:tc>
        <w:tc>
          <w:tcPr>
            <w:tcW w:w="4261" w:type="dxa"/>
          </w:tcPr>
          <w:p w14:paraId="7EF06EE4" w14:textId="4C654E4A"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Position:</w:t>
            </w:r>
          </w:p>
        </w:tc>
      </w:tr>
      <w:tr w:rsidR="00FE128C" w14:paraId="3C077586" w14:textId="77777777" w:rsidTr="00FE128C">
        <w:tc>
          <w:tcPr>
            <w:tcW w:w="4261" w:type="dxa"/>
          </w:tcPr>
          <w:p w14:paraId="369DE38A" w14:textId="598A2504"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Date:</w:t>
            </w:r>
          </w:p>
        </w:tc>
        <w:tc>
          <w:tcPr>
            <w:tcW w:w="4261" w:type="dxa"/>
          </w:tcPr>
          <w:p w14:paraId="622EE4AC" w14:textId="4AD9643A" w:rsidR="00FE128C" w:rsidRDefault="00FE128C" w:rsidP="00064252">
            <w:pPr>
              <w:tabs>
                <w:tab w:val="left" w:pos="4560"/>
              </w:tabs>
              <w:rPr>
                <w:rFonts w:asciiTheme="minorBidi" w:hAnsiTheme="minorBidi" w:cstheme="minorBidi"/>
                <w:sz w:val="22"/>
                <w:szCs w:val="22"/>
              </w:rPr>
            </w:pPr>
            <w:r w:rsidRPr="00195EBD">
              <w:rPr>
                <w:rFonts w:asciiTheme="minorBidi" w:hAnsiTheme="minorBidi" w:cstheme="minorBidi"/>
                <w:sz w:val="22"/>
                <w:szCs w:val="22"/>
              </w:rPr>
              <w:t>Date:</w:t>
            </w:r>
          </w:p>
        </w:tc>
      </w:tr>
    </w:tbl>
    <w:p w14:paraId="142D5182" w14:textId="12B3C71F" w:rsidR="00F466BA" w:rsidRPr="00086570" w:rsidRDefault="00F466BA" w:rsidP="00064252">
      <w:pPr>
        <w:tabs>
          <w:tab w:val="left" w:pos="4560"/>
        </w:tabs>
        <w:rPr>
          <w:rFonts w:asciiTheme="minorBidi" w:hAnsiTheme="minorBidi" w:cstheme="minorBidi"/>
          <w:sz w:val="22"/>
          <w:szCs w:val="22"/>
        </w:rPr>
      </w:pPr>
    </w:p>
    <w:p w14:paraId="299CAB97" w14:textId="19EB4A98" w:rsidR="00195EBD" w:rsidRPr="00195EBD" w:rsidRDefault="00903035" w:rsidP="00064252">
      <w:pPr>
        <w:tabs>
          <w:tab w:val="left" w:pos="4560"/>
        </w:tabs>
        <w:rPr>
          <w:rFonts w:asciiTheme="minorBidi" w:hAnsiTheme="minorBidi" w:cstheme="minorBidi"/>
          <w:sz w:val="22"/>
          <w:szCs w:val="22"/>
        </w:rPr>
      </w:pPr>
      <w:r w:rsidRPr="00903035">
        <w:rPr>
          <w:rFonts w:asciiTheme="minorBidi" w:hAnsiTheme="minorBidi" w:cstheme="minorBidi"/>
          <w:b/>
          <w:bCs/>
          <w:sz w:val="22"/>
          <w:szCs w:val="22"/>
        </w:rPr>
        <w:tab/>
      </w:r>
      <w:r w:rsidR="00234B7C" w:rsidRPr="00195EBD">
        <w:rPr>
          <w:rFonts w:asciiTheme="minorBidi" w:hAnsiTheme="minorBidi" w:cstheme="minorBidi"/>
          <w:sz w:val="22"/>
          <w:szCs w:val="22"/>
        </w:rPr>
        <w:t xml:space="preserve"> </w:t>
      </w:r>
    </w:p>
    <w:p w14:paraId="7A6F7EA4" w14:textId="77777777" w:rsidR="00903035" w:rsidRPr="00195EBD" w:rsidRDefault="00903035" w:rsidP="00903035">
      <w:pPr>
        <w:tabs>
          <w:tab w:val="left" w:pos="4560"/>
        </w:tabs>
        <w:rPr>
          <w:rFonts w:asciiTheme="minorBidi" w:hAnsiTheme="minorBidi" w:cstheme="minorBidi"/>
          <w:sz w:val="22"/>
          <w:szCs w:val="22"/>
        </w:rPr>
      </w:pPr>
    </w:p>
    <w:p w14:paraId="225A6206" w14:textId="5D5EE271" w:rsidR="00903035" w:rsidRPr="00195EBD" w:rsidRDefault="00903035" w:rsidP="00903035">
      <w:pPr>
        <w:tabs>
          <w:tab w:val="left" w:pos="4560"/>
        </w:tabs>
        <w:rPr>
          <w:rFonts w:asciiTheme="minorBidi" w:hAnsiTheme="minorBidi" w:cstheme="minorBidi"/>
          <w:sz w:val="22"/>
          <w:szCs w:val="22"/>
        </w:rPr>
      </w:pPr>
      <w:r w:rsidRPr="00195EBD">
        <w:rPr>
          <w:rFonts w:asciiTheme="minorBidi" w:hAnsiTheme="minorBidi" w:cstheme="minorBidi"/>
          <w:sz w:val="22"/>
          <w:szCs w:val="22"/>
        </w:rPr>
        <w:tab/>
      </w:r>
      <w:r w:rsidR="00195EBD" w:rsidRPr="00195EBD">
        <w:rPr>
          <w:snapToGrid w:val="0"/>
          <w:color w:val="000000"/>
          <w:w w:val="0"/>
          <w:sz w:val="0"/>
          <w:szCs w:val="0"/>
          <w:u w:color="000000"/>
          <w:bdr w:val="none" w:sz="0" w:space="0" w:color="000000"/>
          <w:shd w:val="clear" w:color="000000" w:fill="000000"/>
          <w:lang w:val="x-none" w:eastAsia="x-none" w:bidi="x-none"/>
        </w:rPr>
        <w:t xml:space="preserve"> </w:t>
      </w:r>
    </w:p>
    <w:p w14:paraId="006F512E" w14:textId="77777777" w:rsidR="00903035" w:rsidRPr="00195EBD" w:rsidRDefault="00903035" w:rsidP="00903035">
      <w:pPr>
        <w:tabs>
          <w:tab w:val="left" w:pos="4560"/>
        </w:tabs>
        <w:rPr>
          <w:rFonts w:asciiTheme="minorBidi" w:hAnsiTheme="minorBidi" w:cstheme="minorBidi"/>
          <w:sz w:val="22"/>
          <w:szCs w:val="22"/>
        </w:rPr>
      </w:pPr>
    </w:p>
    <w:p w14:paraId="498A12C0" w14:textId="77777777" w:rsidR="00903035" w:rsidRPr="00195EBD" w:rsidRDefault="00903035" w:rsidP="00903035">
      <w:pPr>
        <w:tabs>
          <w:tab w:val="left" w:pos="4560"/>
        </w:tabs>
        <w:rPr>
          <w:rFonts w:asciiTheme="minorBidi" w:hAnsiTheme="minorBidi" w:cstheme="minorBidi"/>
          <w:sz w:val="22"/>
          <w:szCs w:val="22"/>
        </w:rPr>
      </w:pPr>
    </w:p>
    <w:p w14:paraId="50FE1CB4" w14:textId="02A699C2" w:rsidR="00903035" w:rsidRPr="00195EBD" w:rsidRDefault="00903035" w:rsidP="00F466BA">
      <w:pPr>
        <w:tabs>
          <w:tab w:val="left" w:pos="4560"/>
        </w:tabs>
        <w:rPr>
          <w:rFonts w:asciiTheme="minorBidi" w:hAnsiTheme="minorBidi" w:cstheme="minorBidi"/>
          <w:b/>
          <w:bCs/>
          <w:sz w:val="22"/>
          <w:szCs w:val="22"/>
        </w:rPr>
      </w:pPr>
      <w:r w:rsidRPr="00195EBD">
        <w:rPr>
          <w:rFonts w:asciiTheme="minorBidi" w:hAnsiTheme="minorBidi" w:cstheme="minorBidi"/>
          <w:sz w:val="22"/>
          <w:szCs w:val="22"/>
        </w:rPr>
        <w:tab/>
      </w:r>
      <w:r w:rsidR="00234B7C" w:rsidRPr="00195EBD">
        <w:rPr>
          <w:rFonts w:asciiTheme="minorBidi" w:hAnsiTheme="minorBidi" w:cstheme="minorBidi"/>
          <w:sz w:val="22"/>
          <w:szCs w:val="22"/>
        </w:rPr>
        <w:t xml:space="preserve"> </w:t>
      </w:r>
    </w:p>
    <w:p w14:paraId="3F9FF93C" w14:textId="77777777" w:rsidR="00903035" w:rsidRPr="00195EBD" w:rsidRDefault="00903035" w:rsidP="00903035">
      <w:pPr>
        <w:tabs>
          <w:tab w:val="left" w:pos="4560"/>
        </w:tabs>
        <w:rPr>
          <w:rFonts w:asciiTheme="minorBidi" w:hAnsiTheme="minorBidi" w:cstheme="minorBidi"/>
          <w:sz w:val="22"/>
          <w:szCs w:val="22"/>
        </w:rPr>
      </w:pPr>
    </w:p>
    <w:p w14:paraId="77295673" w14:textId="76CDA900" w:rsidR="00903035" w:rsidRPr="00903035" w:rsidRDefault="00903035" w:rsidP="00903035">
      <w:pPr>
        <w:tabs>
          <w:tab w:val="left" w:pos="4560"/>
        </w:tabs>
        <w:rPr>
          <w:rFonts w:asciiTheme="minorBidi" w:hAnsiTheme="minorBidi" w:cstheme="minorBidi"/>
          <w:sz w:val="22"/>
          <w:szCs w:val="22"/>
        </w:rPr>
      </w:pPr>
      <w:r w:rsidRPr="00195EBD">
        <w:rPr>
          <w:rFonts w:asciiTheme="minorBidi" w:hAnsiTheme="minorBidi" w:cstheme="minorBidi"/>
          <w:sz w:val="22"/>
          <w:szCs w:val="22"/>
        </w:rPr>
        <w:tab/>
      </w:r>
      <w:r w:rsidR="00195EBD">
        <w:rPr>
          <w:rFonts w:asciiTheme="minorBidi" w:hAnsiTheme="minorBidi" w:cstheme="minorBidi"/>
          <w:sz w:val="22"/>
          <w:szCs w:val="22"/>
        </w:rPr>
        <w:t xml:space="preserve"> </w:t>
      </w:r>
    </w:p>
    <w:p w14:paraId="07E669F3" w14:textId="77777777" w:rsidR="00314301" w:rsidRDefault="00D77608">
      <w:pPr>
        <w:rPr>
          <w:rFonts w:asciiTheme="minorBidi" w:hAnsiTheme="minorBidi" w:cstheme="minorBidi"/>
          <w:b/>
          <w:sz w:val="22"/>
          <w:szCs w:val="22"/>
        </w:rPr>
      </w:pPr>
      <w:r w:rsidRPr="00E81E10">
        <w:rPr>
          <w:rFonts w:asciiTheme="minorBidi" w:hAnsiTheme="minorBidi" w:cstheme="minorBidi"/>
          <w:b/>
          <w:sz w:val="22"/>
          <w:szCs w:val="22"/>
        </w:rPr>
        <w:t xml:space="preserve"> </w:t>
      </w:r>
      <w:r w:rsidR="007E281A" w:rsidRPr="00E81E10">
        <w:rPr>
          <w:rFonts w:asciiTheme="minorBidi" w:hAnsiTheme="minorBidi" w:cstheme="minorBidi"/>
          <w:b/>
          <w:sz w:val="22"/>
          <w:szCs w:val="22"/>
        </w:rPr>
        <w:t xml:space="preserve">                                                          </w:t>
      </w:r>
    </w:p>
    <w:p w14:paraId="6C43FD37" w14:textId="49A2861E" w:rsidR="00F40747" w:rsidRPr="00E81E10" w:rsidRDefault="00314301" w:rsidP="00FE128C">
      <w:pPr>
        <w:rPr>
          <w:rFonts w:asciiTheme="minorBidi" w:hAnsiTheme="minorBidi" w:cstheme="minorBidi"/>
          <w:b/>
          <w:sz w:val="22"/>
          <w:szCs w:val="22"/>
        </w:rPr>
      </w:pPr>
      <w:r>
        <w:rPr>
          <w:rFonts w:asciiTheme="minorBidi" w:hAnsiTheme="minorBidi" w:cstheme="minorBidi"/>
          <w:b/>
          <w:sz w:val="22"/>
          <w:szCs w:val="22"/>
        </w:rPr>
        <w:br w:type="page"/>
      </w:r>
      <w:r w:rsidR="00F40747" w:rsidRPr="00E81E10">
        <w:rPr>
          <w:rFonts w:asciiTheme="minorBidi" w:hAnsiTheme="minorBidi" w:cstheme="minorBidi"/>
          <w:b/>
          <w:sz w:val="22"/>
          <w:szCs w:val="22"/>
        </w:rPr>
        <w:lastRenderedPageBreak/>
        <w:t>SCHEDULE 1</w:t>
      </w:r>
    </w:p>
    <w:p w14:paraId="07561401" w14:textId="7DECA69F" w:rsidR="00F40747" w:rsidRDefault="008822D9" w:rsidP="008822D9">
      <w:pPr>
        <w:rPr>
          <w:rFonts w:asciiTheme="minorBidi" w:hAnsiTheme="minorBidi" w:cstheme="minorBidi"/>
          <w:b/>
          <w:i/>
          <w:sz w:val="22"/>
          <w:szCs w:val="22"/>
        </w:rPr>
      </w:pPr>
      <w:r w:rsidRPr="004D071A">
        <w:rPr>
          <w:rFonts w:asciiTheme="minorBidi" w:hAnsiTheme="minorBidi" w:cstheme="minorBidi"/>
          <w:b/>
          <w:i/>
          <w:sz w:val="22"/>
          <w:szCs w:val="22"/>
        </w:rPr>
        <w:t xml:space="preserve">                                                    </w:t>
      </w:r>
      <w:r w:rsidR="00335673">
        <w:rPr>
          <w:rFonts w:asciiTheme="minorBidi" w:hAnsiTheme="minorBidi" w:cstheme="minorBidi"/>
          <w:b/>
          <w:i/>
          <w:sz w:val="22"/>
          <w:szCs w:val="22"/>
        </w:rPr>
        <w:t>INSTRUMENT</w:t>
      </w:r>
    </w:p>
    <w:p w14:paraId="0C4A28EF" w14:textId="77777777" w:rsidR="00781013" w:rsidRDefault="00781013" w:rsidP="008822D9">
      <w:pPr>
        <w:rPr>
          <w:rFonts w:asciiTheme="minorBidi" w:hAnsiTheme="minorBidi" w:cstheme="minorBidi"/>
          <w:b/>
          <w:i/>
          <w:sz w:val="22"/>
          <w:szCs w:val="22"/>
        </w:rPr>
      </w:pPr>
    </w:p>
    <w:p w14:paraId="0F4326D0" w14:textId="7AC110A7" w:rsidR="00E87462" w:rsidRPr="00E81E10" w:rsidRDefault="00FE128C" w:rsidP="005D42C3">
      <w:pPr>
        <w:jc w:val="both"/>
        <w:rPr>
          <w:rFonts w:asciiTheme="minorBidi" w:hAnsiTheme="minorBidi" w:cstheme="minorBidi"/>
          <w:sz w:val="22"/>
          <w:szCs w:val="22"/>
        </w:rPr>
      </w:pPr>
      <w:r w:rsidRPr="00FE128C">
        <w:rPr>
          <w:rFonts w:asciiTheme="minorBidi" w:hAnsiTheme="minorBidi" w:cstheme="minorBidi"/>
          <w:sz w:val="22"/>
          <w:szCs w:val="22"/>
          <w:highlight w:val="yellow"/>
        </w:rPr>
        <w:t xml:space="preserve">Name, year of creation, any papers that reference the use of the </w:t>
      </w:r>
      <w:r w:rsidR="00335673">
        <w:rPr>
          <w:rFonts w:asciiTheme="minorBidi" w:hAnsiTheme="minorBidi" w:cstheme="minorBidi"/>
          <w:sz w:val="22"/>
          <w:szCs w:val="22"/>
          <w:highlight w:val="yellow"/>
        </w:rPr>
        <w:t>INSTRUMENT</w:t>
      </w:r>
      <w:r w:rsidRPr="00FE128C">
        <w:rPr>
          <w:rFonts w:asciiTheme="minorBidi" w:hAnsiTheme="minorBidi" w:cstheme="minorBidi"/>
          <w:sz w:val="22"/>
          <w:szCs w:val="22"/>
          <w:highlight w:val="yellow"/>
        </w:rPr>
        <w:t xml:space="preserve"> and its validation</w:t>
      </w:r>
    </w:p>
    <w:sectPr w:rsidR="00E87462" w:rsidRPr="00E81E10">
      <w:footerReference w:type="default" r:id="rId11"/>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82B58B" w14:textId="77777777" w:rsidR="009C6C81" w:rsidRDefault="009C6C81" w:rsidP="002D5D63">
      <w:r>
        <w:separator/>
      </w:r>
    </w:p>
  </w:endnote>
  <w:endnote w:type="continuationSeparator" w:id="0">
    <w:p w14:paraId="38DB4E62" w14:textId="77777777" w:rsidR="009C6C81" w:rsidRDefault="009C6C81" w:rsidP="002D5D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2F024F" w14:textId="5CD25E25" w:rsidR="002D5D63" w:rsidRPr="00C656A6" w:rsidRDefault="00F466BA" w:rsidP="00A04DEF">
    <w:pPr>
      <w:pStyle w:val="Footer"/>
      <w:jc w:val="center"/>
      <w:rPr>
        <w:rFonts w:asciiTheme="minorBidi" w:hAnsiTheme="minorBidi" w:cstheme="minorBidi"/>
        <w:sz w:val="16"/>
        <w:szCs w:val="16"/>
      </w:rPr>
    </w:pPr>
    <w:r>
      <w:rPr>
        <w:rFonts w:asciiTheme="minorBidi" w:hAnsiTheme="minorBidi" w:cstheme="minorBidi"/>
        <w:sz w:val="16"/>
        <w:szCs w:val="16"/>
      </w:rPr>
      <w:t>20</w:t>
    </w:r>
    <w:r w:rsidR="00FE128C">
      <w:rPr>
        <w:rFonts w:asciiTheme="minorBidi" w:hAnsiTheme="minorBidi" w:cstheme="minorBidi"/>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DF4A8" w14:textId="77777777" w:rsidR="009C6C81" w:rsidRDefault="009C6C81" w:rsidP="002D5D63">
      <w:r>
        <w:separator/>
      </w:r>
    </w:p>
  </w:footnote>
  <w:footnote w:type="continuationSeparator" w:id="0">
    <w:p w14:paraId="629E54DB" w14:textId="77777777" w:rsidR="009C6C81" w:rsidRDefault="009C6C81" w:rsidP="002D5D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35E49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9827D3A"/>
    <w:lvl w:ilvl="0">
      <w:start w:val="1"/>
      <w:numFmt w:val="decimal"/>
      <w:lvlText w:val="%1."/>
      <w:legacy w:legacy="1" w:legacySpace="0" w:legacyIndent="708"/>
      <w:lvlJc w:val="left"/>
      <w:pPr>
        <w:ind w:left="706" w:hanging="708"/>
      </w:pPr>
    </w:lvl>
    <w:lvl w:ilvl="1">
      <w:start w:val="1"/>
      <w:numFmt w:val="decimal"/>
      <w:lvlText w:val="%1.%2."/>
      <w:legacy w:legacy="1" w:legacySpace="0" w:legacyIndent="708"/>
      <w:lvlJc w:val="left"/>
      <w:pPr>
        <w:ind w:left="1412" w:hanging="708"/>
      </w:pPr>
    </w:lvl>
    <w:lvl w:ilvl="2">
      <w:start w:val="1"/>
      <w:numFmt w:val="decimal"/>
      <w:pStyle w:val="Heading3"/>
      <w:lvlText w:val="%1.%2.%3."/>
      <w:legacy w:legacy="1" w:legacySpace="0" w:legacyIndent="708"/>
      <w:lvlJc w:val="left"/>
      <w:pPr>
        <w:ind w:left="2117" w:hanging="708"/>
      </w:pPr>
    </w:lvl>
    <w:lvl w:ilvl="3">
      <w:start w:val="1"/>
      <w:numFmt w:val="decimal"/>
      <w:pStyle w:val="Heading4"/>
      <w:lvlText w:val="%1.%2.%3.%4."/>
      <w:legacy w:legacy="1" w:legacySpace="0" w:legacyIndent="708"/>
      <w:lvlJc w:val="left"/>
      <w:pPr>
        <w:ind w:left="2837" w:hanging="708"/>
      </w:pPr>
    </w:lvl>
    <w:lvl w:ilvl="4">
      <w:start w:val="1"/>
      <w:numFmt w:val="decimal"/>
      <w:pStyle w:val="Heading5"/>
      <w:lvlText w:val="%1.%2.%3.%4.%5."/>
      <w:legacy w:legacy="1" w:legacySpace="0" w:legacyIndent="708"/>
      <w:lvlJc w:val="left"/>
      <w:pPr>
        <w:ind w:left="3540"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2" w15:restartNumberingAfterBreak="0">
    <w:nsid w:val="040303AC"/>
    <w:multiLevelType w:val="multilevel"/>
    <w:tmpl w:val="9830E83A"/>
    <w:name w:val="zzmpLOLglOther||02 LOLglOther|2|3|1|1|0|9||1|0|1||1|0|0||1|0|0||1|0|0||1|0|0||1|0|0||mpNA||mpNA||"/>
    <w:lvl w:ilvl="0">
      <w:start w:val="1"/>
      <w:numFmt w:val="decimal"/>
      <w:lvlText w:val="%1"/>
      <w:lvlJc w:val="left"/>
      <w:pPr>
        <w:tabs>
          <w:tab w:val="num" w:pos="720"/>
        </w:tabs>
        <w:ind w:left="720" w:hanging="720"/>
      </w:pPr>
      <w:rPr>
        <w:b/>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699"/>
        </w:tabs>
        <w:ind w:left="1699" w:hanging="979"/>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419"/>
        </w:tabs>
        <w:ind w:left="241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139"/>
        </w:tabs>
        <w:ind w:left="313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6)"/>
      <w:lvlJc w:val="left"/>
      <w:pPr>
        <w:tabs>
          <w:tab w:val="num" w:pos="3859"/>
        </w:tabs>
        <w:ind w:left="385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4579"/>
        </w:tabs>
        <w:ind w:left="4579" w:hanging="720"/>
      </w:pPr>
      <w:rPr>
        <w:b/>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tabs>
          <w:tab w:val="num" w:pos="72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2BF22AB0"/>
    <w:multiLevelType w:val="singleLevel"/>
    <w:tmpl w:val="92A40A42"/>
    <w:lvl w:ilvl="0">
      <w:start w:val="1"/>
      <w:numFmt w:val="decimal"/>
      <w:pStyle w:val="Parties"/>
      <w:lvlText w:val="(%1)"/>
      <w:legacy w:legacy="1" w:legacySpace="0" w:legacyIndent="737"/>
      <w:lvlJc w:val="left"/>
      <w:pPr>
        <w:ind w:left="737" w:hanging="737"/>
      </w:pPr>
      <w:rPr>
        <w:rFonts w:ascii="Times New Roman" w:hAnsi="Times New Roman" w:hint="default"/>
        <w:b/>
        <w:i w:val="0"/>
        <w:sz w:val="23"/>
      </w:rPr>
    </w:lvl>
  </w:abstractNum>
  <w:abstractNum w:abstractNumId="4" w15:restartNumberingAfterBreak="0">
    <w:nsid w:val="35B81834"/>
    <w:multiLevelType w:val="hybridMultilevel"/>
    <w:tmpl w:val="54F6CD20"/>
    <w:lvl w:ilvl="0" w:tplc="5448A6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315E25"/>
    <w:multiLevelType w:val="hybridMultilevel"/>
    <w:tmpl w:val="99BC30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DFF18D7"/>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7BC5011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736121570">
    <w:abstractNumId w:val="3"/>
  </w:num>
  <w:num w:numId="2" w16cid:durableId="1949122900">
    <w:abstractNumId w:val="2"/>
  </w:num>
  <w:num w:numId="3" w16cid:durableId="12805326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2994817">
    <w:abstractNumId w:val="1"/>
  </w:num>
  <w:num w:numId="5" w16cid:durableId="239491259">
    <w:abstractNumId w:val="7"/>
  </w:num>
  <w:num w:numId="6" w16cid:durableId="1759985941">
    <w:abstractNumId w:val="6"/>
  </w:num>
  <w:num w:numId="7" w16cid:durableId="2013608305">
    <w:abstractNumId w:val="2"/>
    <w:lvlOverride w:ilvl="0">
      <w:startOverride w:val="4"/>
    </w:lvlOverride>
  </w:num>
  <w:num w:numId="8" w16cid:durableId="809901307">
    <w:abstractNumId w:val="4"/>
  </w:num>
  <w:num w:numId="9" w16cid:durableId="1134519710">
    <w:abstractNumId w:val="5"/>
  </w:num>
  <w:num w:numId="10" w16cid:durableId="134678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ed" w:val="-1"/>
  </w:docVars>
  <w:rsids>
    <w:rsidRoot w:val="00AA7DBA"/>
    <w:rsid w:val="0000790D"/>
    <w:rsid w:val="00017EE8"/>
    <w:rsid w:val="00031AD5"/>
    <w:rsid w:val="000453F4"/>
    <w:rsid w:val="00062A0B"/>
    <w:rsid w:val="00064252"/>
    <w:rsid w:val="00071827"/>
    <w:rsid w:val="00086570"/>
    <w:rsid w:val="000A3F42"/>
    <w:rsid w:val="000C76F9"/>
    <w:rsid w:val="000D7AF2"/>
    <w:rsid w:val="000E42C4"/>
    <w:rsid w:val="000F3705"/>
    <w:rsid w:val="000F3757"/>
    <w:rsid w:val="001276A0"/>
    <w:rsid w:val="00127EA3"/>
    <w:rsid w:val="0013357E"/>
    <w:rsid w:val="00136B09"/>
    <w:rsid w:val="00151DE8"/>
    <w:rsid w:val="00153EBB"/>
    <w:rsid w:val="00157CFD"/>
    <w:rsid w:val="001704A1"/>
    <w:rsid w:val="00171AA8"/>
    <w:rsid w:val="0019099C"/>
    <w:rsid w:val="00193F53"/>
    <w:rsid w:val="00195EBD"/>
    <w:rsid w:val="001A5EEF"/>
    <w:rsid w:val="001B54C4"/>
    <w:rsid w:val="001B7E86"/>
    <w:rsid w:val="001C0D36"/>
    <w:rsid w:val="001C691C"/>
    <w:rsid w:val="001D3AB5"/>
    <w:rsid w:val="001F4FF3"/>
    <w:rsid w:val="002036E2"/>
    <w:rsid w:val="00205EEE"/>
    <w:rsid w:val="00211348"/>
    <w:rsid w:val="00213167"/>
    <w:rsid w:val="00234B7C"/>
    <w:rsid w:val="002361A0"/>
    <w:rsid w:val="00241827"/>
    <w:rsid w:val="00257603"/>
    <w:rsid w:val="00266838"/>
    <w:rsid w:val="00270362"/>
    <w:rsid w:val="00285276"/>
    <w:rsid w:val="002905A2"/>
    <w:rsid w:val="002B1565"/>
    <w:rsid w:val="002B3C92"/>
    <w:rsid w:val="002B6FC1"/>
    <w:rsid w:val="002D1B8C"/>
    <w:rsid w:val="002D5D63"/>
    <w:rsid w:val="002E3C01"/>
    <w:rsid w:val="002E49D0"/>
    <w:rsid w:val="002E76A2"/>
    <w:rsid w:val="002F072B"/>
    <w:rsid w:val="003063A8"/>
    <w:rsid w:val="00314301"/>
    <w:rsid w:val="0031676C"/>
    <w:rsid w:val="00326B1F"/>
    <w:rsid w:val="00335673"/>
    <w:rsid w:val="00354B13"/>
    <w:rsid w:val="003567E9"/>
    <w:rsid w:val="003738CF"/>
    <w:rsid w:val="0037481A"/>
    <w:rsid w:val="003835D5"/>
    <w:rsid w:val="00383AD6"/>
    <w:rsid w:val="00386DFC"/>
    <w:rsid w:val="00390329"/>
    <w:rsid w:val="00393498"/>
    <w:rsid w:val="00396F22"/>
    <w:rsid w:val="003B1094"/>
    <w:rsid w:val="003C6ACF"/>
    <w:rsid w:val="004077C6"/>
    <w:rsid w:val="00407CAC"/>
    <w:rsid w:val="00417517"/>
    <w:rsid w:val="004236CF"/>
    <w:rsid w:val="00424F9F"/>
    <w:rsid w:val="00425DA2"/>
    <w:rsid w:val="00426DE3"/>
    <w:rsid w:val="00427164"/>
    <w:rsid w:val="00450CB2"/>
    <w:rsid w:val="00474FA7"/>
    <w:rsid w:val="0048416A"/>
    <w:rsid w:val="004B30DB"/>
    <w:rsid w:val="004D071A"/>
    <w:rsid w:val="004D73DC"/>
    <w:rsid w:val="004E3613"/>
    <w:rsid w:val="004F3113"/>
    <w:rsid w:val="004F52FB"/>
    <w:rsid w:val="00513B93"/>
    <w:rsid w:val="00534D5D"/>
    <w:rsid w:val="00536C1C"/>
    <w:rsid w:val="005460CF"/>
    <w:rsid w:val="00551FBD"/>
    <w:rsid w:val="005775A3"/>
    <w:rsid w:val="00597F16"/>
    <w:rsid w:val="005B5ED1"/>
    <w:rsid w:val="005D42C3"/>
    <w:rsid w:val="005D5AFD"/>
    <w:rsid w:val="005D686B"/>
    <w:rsid w:val="005D771C"/>
    <w:rsid w:val="005E300E"/>
    <w:rsid w:val="005E3355"/>
    <w:rsid w:val="00601212"/>
    <w:rsid w:val="006146AB"/>
    <w:rsid w:val="00615C79"/>
    <w:rsid w:val="00620395"/>
    <w:rsid w:val="00632CE9"/>
    <w:rsid w:val="006467BA"/>
    <w:rsid w:val="00647273"/>
    <w:rsid w:val="00674D68"/>
    <w:rsid w:val="00680701"/>
    <w:rsid w:val="00690790"/>
    <w:rsid w:val="006D379A"/>
    <w:rsid w:val="006D41C4"/>
    <w:rsid w:val="006F7948"/>
    <w:rsid w:val="0071119C"/>
    <w:rsid w:val="00713E18"/>
    <w:rsid w:val="0072049D"/>
    <w:rsid w:val="0072248D"/>
    <w:rsid w:val="00750961"/>
    <w:rsid w:val="00756921"/>
    <w:rsid w:val="00781013"/>
    <w:rsid w:val="00791D5A"/>
    <w:rsid w:val="007A15C5"/>
    <w:rsid w:val="007A2DD4"/>
    <w:rsid w:val="007A5CE0"/>
    <w:rsid w:val="007C0D14"/>
    <w:rsid w:val="007C5DD1"/>
    <w:rsid w:val="007D0637"/>
    <w:rsid w:val="007D7500"/>
    <w:rsid w:val="007E281A"/>
    <w:rsid w:val="007F32E6"/>
    <w:rsid w:val="00811F80"/>
    <w:rsid w:val="008477B4"/>
    <w:rsid w:val="00857EF0"/>
    <w:rsid w:val="00874A4D"/>
    <w:rsid w:val="008822D9"/>
    <w:rsid w:val="00886434"/>
    <w:rsid w:val="008C1CC7"/>
    <w:rsid w:val="008D174B"/>
    <w:rsid w:val="008D1C01"/>
    <w:rsid w:val="00903035"/>
    <w:rsid w:val="00907B95"/>
    <w:rsid w:val="009154BC"/>
    <w:rsid w:val="009232C9"/>
    <w:rsid w:val="0093241E"/>
    <w:rsid w:val="00944826"/>
    <w:rsid w:val="00951B73"/>
    <w:rsid w:val="009571D3"/>
    <w:rsid w:val="00963DF7"/>
    <w:rsid w:val="00973CA8"/>
    <w:rsid w:val="00977590"/>
    <w:rsid w:val="009850F2"/>
    <w:rsid w:val="00994E43"/>
    <w:rsid w:val="009C6C81"/>
    <w:rsid w:val="00A04DEF"/>
    <w:rsid w:val="00A130EA"/>
    <w:rsid w:val="00A175F1"/>
    <w:rsid w:val="00A513C2"/>
    <w:rsid w:val="00A559B4"/>
    <w:rsid w:val="00A6228A"/>
    <w:rsid w:val="00A62946"/>
    <w:rsid w:val="00A7021B"/>
    <w:rsid w:val="00A836F0"/>
    <w:rsid w:val="00AA7DBA"/>
    <w:rsid w:val="00AB1DA1"/>
    <w:rsid w:val="00AC5AA3"/>
    <w:rsid w:val="00B04B4A"/>
    <w:rsid w:val="00B057B1"/>
    <w:rsid w:val="00B07413"/>
    <w:rsid w:val="00B333B2"/>
    <w:rsid w:val="00B363F2"/>
    <w:rsid w:val="00B36FA8"/>
    <w:rsid w:val="00B46820"/>
    <w:rsid w:val="00B80A7E"/>
    <w:rsid w:val="00B9272D"/>
    <w:rsid w:val="00B9282A"/>
    <w:rsid w:val="00BB383B"/>
    <w:rsid w:val="00BB5A2F"/>
    <w:rsid w:val="00BB5B2E"/>
    <w:rsid w:val="00BB67B0"/>
    <w:rsid w:val="00BD3181"/>
    <w:rsid w:val="00BD3C11"/>
    <w:rsid w:val="00BD7CD6"/>
    <w:rsid w:val="00BF0FFC"/>
    <w:rsid w:val="00C13924"/>
    <w:rsid w:val="00C13DFC"/>
    <w:rsid w:val="00C51442"/>
    <w:rsid w:val="00C54EA6"/>
    <w:rsid w:val="00C656A6"/>
    <w:rsid w:val="00C75E5A"/>
    <w:rsid w:val="00C83B5C"/>
    <w:rsid w:val="00C872F6"/>
    <w:rsid w:val="00CA4840"/>
    <w:rsid w:val="00CA58CB"/>
    <w:rsid w:val="00CB4012"/>
    <w:rsid w:val="00CB7F57"/>
    <w:rsid w:val="00CC6356"/>
    <w:rsid w:val="00CD1BC2"/>
    <w:rsid w:val="00CD27AC"/>
    <w:rsid w:val="00CD71A9"/>
    <w:rsid w:val="00CD79EE"/>
    <w:rsid w:val="00D00FFD"/>
    <w:rsid w:val="00D0285F"/>
    <w:rsid w:val="00D0311A"/>
    <w:rsid w:val="00D1513A"/>
    <w:rsid w:val="00D31409"/>
    <w:rsid w:val="00D3270C"/>
    <w:rsid w:val="00D4722F"/>
    <w:rsid w:val="00D52A7A"/>
    <w:rsid w:val="00D54921"/>
    <w:rsid w:val="00D7625B"/>
    <w:rsid w:val="00D77608"/>
    <w:rsid w:val="00D94715"/>
    <w:rsid w:val="00DA0654"/>
    <w:rsid w:val="00DB09F2"/>
    <w:rsid w:val="00DB12FE"/>
    <w:rsid w:val="00DB36AE"/>
    <w:rsid w:val="00DC545D"/>
    <w:rsid w:val="00DC6096"/>
    <w:rsid w:val="00DD18CE"/>
    <w:rsid w:val="00DF11DE"/>
    <w:rsid w:val="00E0153C"/>
    <w:rsid w:val="00E30E47"/>
    <w:rsid w:val="00E41721"/>
    <w:rsid w:val="00E5357C"/>
    <w:rsid w:val="00E62F9A"/>
    <w:rsid w:val="00E66F1B"/>
    <w:rsid w:val="00E6791F"/>
    <w:rsid w:val="00E81E10"/>
    <w:rsid w:val="00E822EB"/>
    <w:rsid w:val="00E87462"/>
    <w:rsid w:val="00E914C3"/>
    <w:rsid w:val="00EA27D7"/>
    <w:rsid w:val="00EB3B9C"/>
    <w:rsid w:val="00EB4641"/>
    <w:rsid w:val="00ED3A0F"/>
    <w:rsid w:val="00EE3B13"/>
    <w:rsid w:val="00EF617D"/>
    <w:rsid w:val="00F01D2C"/>
    <w:rsid w:val="00F02412"/>
    <w:rsid w:val="00F24169"/>
    <w:rsid w:val="00F359AD"/>
    <w:rsid w:val="00F40747"/>
    <w:rsid w:val="00F466BA"/>
    <w:rsid w:val="00F73E44"/>
    <w:rsid w:val="00F92519"/>
    <w:rsid w:val="00FA5281"/>
    <w:rsid w:val="00FC472D"/>
    <w:rsid w:val="00FD3AA6"/>
    <w:rsid w:val="00FE128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3D584B"/>
  <w15:docId w15:val="{B4FFE5B0-75EC-408E-8048-391BFAA2E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120" w:after="120" w:line="360" w:lineRule="auto"/>
      <w:jc w:val="both"/>
      <w:outlineLvl w:val="1"/>
    </w:pPr>
    <w:rPr>
      <w:sz w:val="24"/>
    </w:rPr>
  </w:style>
  <w:style w:type="paragraph" w:styleId="Heading3">
    <w:name w:val="heading 3"/>
    <w:basedOn w:val="Normal"/>
    <w:next w:val="Normal"/>
    <w:qFormat/>
    <w:pPr>
      <w:keepNext/>
      <w:numPr>
        <w:ilvl w:val="2"/>
        <w:numId w:val="4"/>
      </w:numPr>
      <w:spacing w:before="120" w:after="120" w:line="360" w:lineRule="auto"/>
      <w:jc w:val="both"/>
      <w:outlineLvl w:val="2"/>
    </w:pPr>
    <w:rPr>
      <w:sz w:val="24"/>
    </w:rPr>
  </w:style>
  <w:style w:type="paragraph" w:styleId="Heading4">
    <w:name w:val="heading 4"/>
    <w:basedOn w:val="Normal"/>
    <w:next w:val="Normal"/>
    <w:qFormat/>
    <w:pPr>
      <w:keepNext/>
      <w:numPr>
        <w:ilvl w:val="3"/>
        <w:numId w:val="4"/>
      </w:numPr>
      <w:spacing w:before="120" w:after="120" w:line="360" w:lineRule="auto"/>
      <w:jc w:val="both"/>
      <w:outlineLvl w:val="3"/>
    </w:pPr>
    <w:rPr>
      <w:sz w:val="24"/>
    </w:rPr>
  </w:style>
  <w:style w:type="paragraph" w:styleId="Heading5">
    <w:name w:val="heading 5"/>
    <w:basedOn w:val="Normal"/>
    <w:next w:val="Normal"/>
    <w:qFormat/>
    <w:pPr>
      <w:numPr>
        <w:ilvl w:val="4"/>
        <w:numId w:val="4"/>
      </w:numPr>
      <w:spacing w:before="240" w:after="60" w:line="360" w:lineRule="auto"/>
      <w:jc w:val="both"/>
      <w:outlineLvl w:val="4"/>
    </w:pPr>
    <w:rPr>
      <w:rFonts w:ascii="Arial" w:hAnsi="Arial"/>
      <w:sz w:val="22"/>
    </w:rPr>
  </w:style>
  <w:style w:type="paragraph" w:styleId="Heading6">
    <w:name w:val="heading 6"/>
    <w:basedOn w:val="Normal"/>
    <w:next w:val="Normal"/>
    <w:qFormat/>
    <w:pPr>
      <w:numPr>
        <w:ilvl w:val="5"/>
        <w:numId w:val="4"/>
      </w:numPr>
      <w:spacing w:before="240" w:after="60" w:line="360" w:lineRule="auto"/>
      <w:jc w:val="both"/>
      <w:outlineLvl w:val="5"/>
    </w:pPr>
    <w:rPr>
      <w:rFonts w:ascii="Arial" w:hAnsi="Arial"/>
      <w:i/>
      <w:sz w:val="22"/>
    </w:rPr>
  </w:style>
  <w:style w:type="paragraph" w:styleId="Heading7">
    <w:name w:val="heading 7"/>
    <w:basedOn w:val="Normal"/>
    <w:next w:val="Normal"/>
    <w:qFormat/>
    <w:pPr>
      <w:numPr>
        <w:ilvl w:val="6"/>
        <w:numId w:val="4"/>
      </w:numPr>
      <w:spacing w:before="240" w:after="60" w:line="360" w:lineRule="auto"/>
      <w:jc w:val="both"/>
      <w:outlineLvl w:val="6"/>
    </w:pPr>
    <w:rPr>
      <w:rFonts w:ascii="Arial" w:hAnsi="Arial"/>
    </w:rPr>
  </w:style>
  <w:style w:type="paragraph" w:styleId="Heading8">
    <w:name w:val="heading 8"/>
    <w:basedOn w:val="Normal"/>
    <w:next w:val="Normal"/>
    <w:qFormat/>
    <w:pPr>
      <w:numPr>
        <w:ilvl w:val="7"/>
        <w:numId w:val="4"/>
      </w:numPr>
      <w:spacing w:before="240" w:after="60" w:line="360" w:lineRule="auto"/>
      <w:jc w:val="both"/>
      <w:outlineLvl w:val="7"/>
    </w:pPr>
    <w:rPr>
      <w:rFonts w:ascii="Arial" w:hAnsi="Arial"/>
      <w:i/>
    </w:rPr>
  </w:style>
  <w:style w:type="paragraph" w:styleId="Heading9">
    <w:name w:val="heading 9"/>
    <w:basedOn w:val="Normal"/>
    <w:next w:val="Normal"/>
    <w:qFormat/>
    <w:pPr>
      <w:numPr>
        <w:ilvl w:val="8"/>
        <w:numId w:val="4"/>
      </w:numPr>
      <w:spacing w:before="240" w:after="60" w:line="360" w:lineRule="auto"/>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ies">
    <w:name w:val="Parties"/>
    <w:basedOn w:val="Normal"/>
    <w:pPr>
      <w:numPr>
        <w:numId w:val="1"/>
      </w:numPr>
      <w:spacing w:after="240"/>
      <w:jc w:val="both"/>
    </w:pPr>
    <w:rPr>
      <w:sz w:val="23"/>
    </w:rPr>
  </w:style>
  <w:style w:type="paragraph" w:customStyle="1" w:styleId="NumContinue">
    <w:name w:val="Num Continue"/>
    <w:basedOn w:val="BodyText"/>
    <w:pPr>
      <w:spacing w:after="240"/>
      <w:jc w:val="both"/>
    </w:pPr>
    <w:rPr>
      <w:sz w:val="23"/>
    </w:rPr>
  </w:style>
  <w:style w:type="paragraph" w:styleId="BodyText">
    <w:name w:val="Body Text"/>
    <w:basedOn w:val="Normal"/>
    <w:semiHidden/>
    <w:pPr>
      <w:spacing w:after="120"/>
    </w:pPr>
  </w:style>
  <w:style w:type="paragraph" w:customStyle="1" w:styleId="LOLglOtherL1">
    <w:name w:val="LOLglOther_L1"/>
    <w:basedOn w:val="Normal"/>
    <w:next w:val="NumContinue"/>
    <w:pPr>
      <w:keepNext/>
      <w:tabs>
        <w:tab w:val="num" w:pos="720"/>
      </w:tabs>
      <w:spacing w:after="240"/>
      <w:ind w:left="720" w:hanging="720"/>
      <w:jc w:val="both"/>
      <w:outlineLvl w:val="0"/>
    </w:pPr>
    <w:rPr>
      <w:sz w:val="23"/>
    </w:rPr>
  </w:style>
  <w:style w:type="paragraph" w:customStyle="1" w:styleId="LOLglOtherL2">
    <w:name w:val="LOLglOther_L2"/>
    <w:basedOn w:val="LOLglOtherL1"/>
    <w:next w:val="NumContinue"/>
    <w:pPr>
      <w:keepNext w:val="0"/>
      <w:numPr>
        <w:ilvl w:val="1"/>
      </w:numPr>
      <w:tabs>
        <w:tab w:val="num" w:pos="360"/>
        <w:tab w:val="num" w:pos="720"/>
      </w:tabs>
      <w:ind w:left="720" w:hanging="720"/>
      <w:outlineLvl w:val="1"/>
    </w:pPr>
  </w:style>
  <w:style w:type="paragraph" w:customStyle="1" w:styleId="LOLglOtherL3">
    <w:name w:val="LOLglOther_L3"/>
    <w:basedOn w:val="LOLglOtherL2"/>
    <w:next w:val="NumContinue"/>
    <w:pPr>
      <w:numPr>
        <w:ilvl w:val="2"/>
      </w:numPr>
      <w:tabs>
        <w:tab w:val="num" w:pos="360"/>
      </w:tabs>
      <w:ind w:left="720" w:hanging="720"/>
      <w:outlineLvl w:val="2"/>
    </w:pPr>
  </w:style>
  <w:style w:type="paragraph" w:customStyle="1" w:styleId="LOLglOtherL4">
    <w:name w:val="LOLglOther_L4"/>
    <w:basedOn w:val="LOLglOtherL3"/>
    <w:next w:val="NumContinue"/>
    <w:pPr>
      <w:numPr>
        <w:ilvl w:val="3"/>
      </w:numPr>
      <w:tabs>
        <w:tab w:val="num" w:pos="360"/>
      </w:tabs>
      <w:ind w:left="720" w:hanging="720"/>
      <w:outlineLvl w:val="3"/>
    </w:pPr>
  </w:style>
  <w:style w:type="paragraph" w:customStyle="1" w:styleId="LOLglOtherL5">
    <w:name w:val="LOLglOther_L5"/>
    <w:basedOn w:val="LOLglOtherL4"/>
    <w:next w:val="NumContinue"/>
    <w:pPr>
      <w:numPr>
        <w:ilvl w:val="4"/>
      </w:numPr>
      <w:tabs>
        <w:tab w:val="num" w:pos="360"/>
      </w:tabs>
      <w:ind w:left="720" w:hanging="720"/>
      <w:outlineLvl w:val="4"/>
    </w:pPr>
  </w:style>
  <w:style w:type="paragraph" w:customStyle="1" w:styleId="LOLglOtherL6">
    <w:name w:val="LOLglOther_L6"/>
    <w:basedOn w:val="LOLglOtherL5"/>
    <w:next w:val="NumContinue"/>
    <w:pPr>
      <w:numPr>
        <w:ilvl w:val="5"/>
      </w:numPr>
      <w:tabs>
        <w:tab w:val="num" w:pos="360"/>
      </w:tabs>
      <w:ind w:left="720" w:hanging="720"/>
      <w:outlineLvl w:val="5"/>
    </w:pPr>
  </w:style>
  <w:style w:type="paragraph" w:customStyle="1" w:styleId="LOLglOtherL7">
    <w:name w:val="LOLglOther_L7"/>
    <w:basedOn w:val="LOLglOtherL6"/>
    <w:next w:val="NumContinue"/>
    <w:pPr>
      <w:numPr>
        <w:ilvl w:val="6"/>
      </w:numPr>
      <w:tabs>
        <w:tab w:val="num" w:pos="360"/>
      </w:tabs>
      <w:ind w:left="720" w:hanging="720"/>
      <w:outlineLvl w:val="6"/>
    </w:pPr>
  </w:style>
  <w:style w:type="paragraph" w:styleId="Footer">
    <w:name w:val="footer"/>
    <w:basedOn w:val="Normal"/>
    <w:semiHidden/>
    <w:pPr>
      <w:tabs>
        <w:tab w:val="center" w:pos="4153"/>
        <w:tab w:val="right" w:pos="8306"/>
      </w:tabs>
      <w:spacing w:before="120" w:after="120" w:line="360" w:lineRule="auto"/>
      <w:jc w:val="both"/>
    </w:pPr>
    <w:rPr>
      <w:sz w:val="24"/>
    </w:rPr>
  </w:style>
  <w:style w:type="paragraph" w:styleId="BalloonText">
    <w:name w:val="Balloon Text"/>
    <w:basedOn w:val="Normal"/>
    <w:semiHidden/>
    <w:rPr>
      <w:rFonts w:ascii="Tahoma" w:hAnsi="Tahoma" w:cs="Tahoma"/>
      <w:sz w:val="16"/>
      <w:szCs w:val="16"/>
    </w:rPr>
  </w:style>
  <w:style w:type="paragraph" w:styleId="Header">
    <w:name w:val="header"/>
    <w:basedOn w:val="Normal"/>
    <w:semiHidden/>
    <w:pPr>
      <w:tabs>
        <w:tab w:val="center" w:pos="4819"/>
        <w:tab w:val="right" w:pos="9071"/>
      </w:tabs>
    </w:pPr>
    <w:rPr>
      <w:rFonts w:ascii="Arial" w:hAnsi="Arial"/>
      <w:sz w:val="22"/>
      <w:lang w:val="de-DE"/>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3063A8"/>
    <w:pPr>
      <w:ind w:left="720"/>
      <w:contextualSpacing/>
    </w:pPr>
  </w:style>
  <w:style w:type="paragraph" w:styleId="PlainText">
    <w:name w:val="Plain Text"/>
    <w:basedOn w:val="Normal"/>
    <w:link w:val="PlainTextChar"/>
    <w:uiPriority w:val="99"/>
    <w:unhideWhenUsed/>
    <w:rsid w:val="00257603"/>
    <w:rPr>
      <w:rFonts w:ascii="Calibri" w:eastAsiaTheme="minorEastAsia" w:hAnsi="Calibri" w:cs="Consolas"/>
      <w:sz w:val="22"/>
      <w:szCs w:val="21"/>
      <w:lang w:eastAsia="zh-CN"/>
    </w:rPr>
  </w:style>
  <w:style w:type="character" w:customStyle="1" w:styleId="PlainTextChar">
    <w:name w:val="Plain Text Char"/>
    <w:basedOn w:val="DefaultParagraphFont"/>
    <w:link w:val="PlainText"/>
    <w:uiPriority w:val="99"/>
    <w:rsid w:val="00257603"/>
    <w:rPr>
      <w:rFonts w:ascii="Calibri" w:eastAsiaTheme="minorEastAsia" w:hAnsi="Calibri" w:cs="Consolas"/>
      <w:sz w:val="22"/>
      <w:szCs w:val="21"/>
    </w:rPr>
  </w:style>
  <w:style w:type="paragraph" w:styleId="ListBullet">
    <w:name w:val="List Bullet"/>
    <w:basedOn w:val="Normal"/>
    <w:unhideWhenUsed/>
    <w:rsid w:val="00781013"/>
    <w:pPr>
      <w:numPr>
        <w:numId w:val="10"/>
      </w:numPr>
      <w:contextualSpacing/>
    </w:pPr>
    <w:rPr>
      <w:lang w:val="fr-FR" w:eastAsia="fr-FR"/>
    </w:rPr>
  </w:style>
  <w:style w:type="character" w:styleId="CommentReference">
    <w:name w:val="annotation reference"/>
    <w:basedOn w:val="DefaultParagraphFont"/>
    <w:uiPriority w:val="99"/>
    <w:semiHidden/>
    <w:unhideWhenUsed/>
    <w:rsid w:val="001C0D36"/>
    <w:rPr>
      <w:sz w:val="16"/>
      <w:szCs w:val="16"/>
    </w:rPr>
  </w:style>
  <w:style w:type="paragraph" w:styleId="CommentText">
    <w:name w:val="annotation text"/>
    <w:basedOn w:val="Normal"/>
    <w:link w:val="CommentTextChar"/>
    <w:uiPriority w:val="99"/>
    <w:unhideWhenUsed/>
    <w:rsid w:val="001C0D36"/>
  </w:style>
  <w:style w:type="character" w:customStyle="1" w:styleId="CommentTextChar">
    <w:name w:val="Comment Text Char"/>
    <w:basedOn w:val="DefaultParagraphFont"/>
    <w:link w:val="CommentText"/>
    <w:uiPriority w:val="99"/>
    <w:rsid w:val="001C0D36"/>
    <w:rPr>
      <w:lang w:eastAsia="en-US"/>
    </w:rPr>
  </w:style>
  <w:style w:type="paragraph" w:styleId="CommentSubject">
    <w:name w:val="annotation subject"/>
    <w:basedOn w:val="CommentText"/>
    <w:next w:val="CommentText"/>
    <w:link w:val="CommentSubjectChar"/>
    <w:uiPriority w:val="99"/>
    <w:semiHidden/>
    <w:unhideWhenUsed/>
    <w:rsid w:val="001C0D36"/>
    <w:rPr>
      <w:b/>
      <w:bCs/>
    </w:rPr>
  </w:style>
  <w:style w:type="character" w:customStyle="1" w:styleId="CommentSubjectChar">
    <w:name w:val="Comment Subject Char"/>
    <w:basedOn w:val="CommentTextChar"/>
    <w:link w:val="CommentSubject"/>
    <w:uiPriority w:val="99"/>
    <w:semiHidden/>
    <w:rsid w:val="001C0D36"/>
    <w:rPr>
      <w:b/>
      <w:bCs/>
      <w:lang w:eastAsia="en-US"/>
    </w:rPr>
  </w:style>
  <w:style w:type="character" w:customStyle="1" w:styleId="lrzxr">
    <w:name w:val="lrzxr"/>
    <w:basedOn w:val="DefaultParagraphFont"/>
    <w:rsid w:val="00195EBD"/>
  </w:style>
  <w:style w:type="table" w:styleId="TableGrid">
    <w:name w:val="Table Grid"/>
    <w:basedOn w:val="TableNormal"/>
    <w:uiPriority w:val="59"/>
    <w:rsid w:val="00FE1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0153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4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7362DA3F9D08E42946132EBE8329687" ma:contentTypeVersion="7" ma:contentTypeDescription="Create a new document." ma:contentTypeScope="" ma:versionID="a164365174dacde9301cf7c1c9cf6287">
  <xsd:schema xmlns:xsd="http://www.w3.org/2001/XMLSchema" xmlns:xs="http://www.w3.org/2001/XMLSchema" xmlns:p="http://schemas.microsoft.com/office/2006/metadata/properties" xmlns:ns2="67a2062d-063b-4cc8-87d3-1c6c89e7e5c7" xmlns:ns3="8e71214e-26d5-4bd7-893c-244783708fb1" targetNamespace="http://schemas.microsoft.com/office/2006/metadata/properties" ma:root="true" ma:fieldsID="16d8a6a6dcf3af7bcea12a4bd2dfbf40" ns2:_="" ns3:_="">
    <xsd:import namespace="67a2062d-063b-4cc8-87d3-1c6c89e7e5c7"/>
    <xsd:import namespace="8e71214e-26d5-4bd7-893c-244783708f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2062d-063b-4cc8-87d3-1c6c89e7e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e71214e-26d5-4bd7-893c-244783708f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231A46-F53D-41A7-BBB6-22FECD55015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FCFF63-1BEE-4044-B6C8-E4D1AF01B088}">
  <ds:schemaRefs>
    <ds:schemaRef ds:uri="http://schemas.microsoft.com/sharepoint/v3/contenttype/forms"/>
  </ds:schemaRefs>
</ds:datastoreItem>
</file>

<file path=customXml/itemProps3.xml><?xml version="1.0" encoding="utf-8"?>
<ds:datastoreItem xmlns:ds="http://schemas.openxmlformats.org/officeDocument/2006/customXml" ds:itemID="{A02428BD-6A90-4FDE-9BC5-8CB3F847AD35}">
  <ds:schemaRefs>
    <ds:schemaRef ds:uri="http://schemas.openxmlformats.org/officeDocument/2006/bibliography"/>
  </ds:schemaRefs>
</ds:datastoreItem>
</file>

<file path=customXml/itemProps4.xml><?xml version="1.0" encoding="utf-8"?>
<ds:datastoreItem xmlns:ds="http://schemas.openxmlformats.org/officeDocument/2006/customXml" ds:itemID="{7FA81EEC-0AE2-4ABD-AB3B-F41EBE7E8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2062d-063b-4cc8-87d3-1c6c89e7e5c7"/>
    <ds:schemaRef ds:uri="8e71214e-26d5-4bd7-893c-244783708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2613</Words>
  <Characters>13735</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Copyright Licence</vt:lpstr>
    </vt:vector>
  </TitlesOfParts>
  <Company>University of Plymouth</Company>
  <LinksUpToDate>false</LinksUpToDate>
  <CharactersWithSpaces>16490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Licence</dc:title>
  <dc:creator>NOTICM00</dc:creator>
  <cp:lastModifiedBy>Ryan Statton</cp:lastModifiedBy>
  <cp:revision>3</cp:revision>
  <cp:lastPrinted>2014-08-12T15:13:00Z</cp:lastPrinted>
  <dcterms:created xsi:type="dcterms:W3CDTF">2025-09-08T14:55:00Z</dcterms:created>
  <dcterms:modified xsi:type="dcterms:W3CDTF">2025-10-03T13:10:00Z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0x010100C7362DA3F9D08E42946132EBE8329687</vt:lpwstr>
  </property>
  <property fmtid="{D5CDD505-2E9C-101B-9397-08002B2CF9AE}" pid="3" name="GrammarlyDocumentId">
    <vt:lpwstr>d25adc55-3ed0-486b-8cfa-aed790decabe</vt:lpwstr>
  </property>
</Properties>
</file>